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0F2" w:rsidRPr="00FB4354" w:rsidRDefault="00CB50F2" w:rsidP="00FB4354"/>
    <w:p w:rsidR="00B47D3F" w:rsidRPr="00FB4354" w:rsidRDefault="00B47D3F" w:rsidP="00FB4354"/>
    <w:p w:rsidR="00B47D3F" w:rsidRPr="00FB4354" w:rsidRDefault="00B47D3F" w:rsidP="00FB4354"/>
    <w:p w:rsidR="00B47D3F" w:rsidRPr="00FB4354" w:rsidRDefault="00B47D3F" w:rsidP="00FB4354"/>
    <w:p w:rsidR="00B47D3F" w:rsidRPr="00FB4354" w:rsidRDefault="00B47D3F" w:rsidP="00FB4354"/>
    <w:p w:rsidR="003E3C29" w:rsidRPr="003B1132" w:rsidRDefault="00941075" w:rsidP="003B1132">
      <w:pPr>
        <w:jc w:val="center"/>
        <w:rPr>
          <w:b/>
          <w:sz w:val="52"/>
          <w:szCs w:val="52"/>
        </w:rPr>
      </w:pPr>
      <w:r w:rsidRPr="00941075">
        <w:rPr>
          <w:rFonts w:hint="eastAsia"/>
          <w:b/>
          <w:sz w:val="52"/>
          <w:szCs w:val="52"/>
        </w:rPr>
        <w:t>HADES</w:t>
      </w:r>
      <w:r w:rsidRPr="00941075">
        <w:rPr>
          <w:rFonts w:hint="eastAsia"/>
          <w:b/>
          <w:sz w:val="52"/>
          <w:szCs w:val="52"/>
        </w:rPr>
        <w:t>帮助文档</w:t>
      </w:r>
    </w:p>
    <w:p w:rsidR="00595F5A" w:rsidRPr="003B1132" w:rsidRDefault="00EB250A" w:rsidP="003B113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58</w:t>
      </w:r>
      <w:r w:rsidR="003E3C29" w:rsidRPr="003B1132">
        <w:rPr>
          <w:rFonts w:hint="eastAsia"/>
          <w:b/>
          <w:sz w:val="52"/>
          <w:szCs w:val="52"/>
        </w:rPr>
        <w:t>同城</w:t>
      </w:r>
    </w:p>
    <w:p w:rsidR="00595F5A" w:rsidRPr="00FB4354" w:rsidRDefault="00595F5A" w:rsidP="00FB4354"/>
    <w:p w:rsidR="00595F5A" w:rsidRPr="00FB4354" w:rsidRDefault="00595F5A" w:rsidP="00FB4354"/>
    <w:p w:rsidR="00595F5A" w:rsidRPr="00FB4354" w:rsidRDefault="00595F5A" w:rsidP="00FB4354"/>
    <w:p w:rsidR="00595F5A" w:rsidRPr="00FB4354" w:rsidRDefault="00595F5A" w:rsidP="00FB4354"/>
    <w:p w:rsidR="00595F5A" w:rsidRPr="00FB4354" w:rsidRDefault="00595F5A" w:rsidP="00FB4354"/>
    <w:p w:rsidR="00595F5A" w:rsidRPr="00FB4354" w:rsidRDefault="00595F5A" w:rsidP="00FB4354"/>
    <w:p w:rsidR="00595F5A" w:rsidRPr="00FB4354" w:rsidRDefault="00595F5A" w:rsidP="00FB4354"/>
    <w:p w:rsidR="00595F5A" w:rsidRPr="00FB4354" w:rsidRDefault="00595F5A" w:rsidP="00FB4354"/>
    <w:p w:rsidR="00595F5A" w:rsidRPr="00FB4354" w:rsidRDefault="00595F5A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E56CBB" w:rsidRPr="00FB4354" w:rsidRDefault="00E56CBB" w:rsidP="00FB4354"/>
    <w:p w:rsidR="00F73862" w:rsidRPr="00FB4354" w:rsidRDefault="00E56CBB" w:rsidP="00FB4354">
      <w:pPr>
        <w:rPr>
          <w:szCs w:val="28"/>
        </w:rPr>
      </w:pPr>
      <w:r w:rsidRPr="00FB4354">
        <w:rPr>
          <w:rFonts w:hint="eastAsia"/>
        </w:rPr>
        <w:t>出版日期</w:t>
      </w:r>
      <w:r w:rsidR="00597007">
        <w:rPr>
          <w:rFonts w:hint="eastAsia"/>
        </w:rPr>
        <w:t xml:space="preserve"> 2012</w:t>
      </w:r>
      <w:r w:rsidR="00597007">
        <w:rPr>
          <w:rFonts w:hint="eastAsia"/>
        </w:rPr>
        <w:t>年</w:t>
      </w:r>
      <w:r w:rsidR="00597007">
        <w:rPr>
          <w:rFonts w:hint="eastAsia"/>
        </w:rPr>
        <w:t>8</w:t>
      </w:r>
      <w:r w:rsidR="00597007">
        <w:rPr>
          <w:rFonts w:hint="eastAsia"/>
        </w:rPr>
        <w:t>月</w:t>
      </w:r>
      <w:r w:rsidR="00F73862" w:rsidRPr="00FB4354">
        <w:br w:type="page"/>
      </w:r>
    </w:p>
    <w:sdt>
      <w:sdtPr>
        <w:id w:val="107014580"/>
        <w:docPartObj>
          <w:docPartGallery w:val="Table of Contents"/>
          <w:docPartUnique/>
        </w:docPartObj>
      </w:sdtPr>
      <w:sdtContent>
        <w:p w:rsidR="00376887" w:rsidRPr="00FB4354" w:rsidRDefault="00376887" w:rsidP="00FB4354"/>
        <w:commentRangeStart w:id="0"/>
        <w:p w:rsidR="00E84DA6" w:rsidRDefault="00EC7A96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 w:rsidRPr="00FB4354">
            <w:fldChar w:fldCharType="begin"/>
          </w:r>
          <w:r w:rsidR="00376887" w:rsidRPr="00FB4354">
            <w:instrText xml:space="preserve"> TOC \o "1-3" \h \z \u </w:instrText>
          </w:r>
          <w:r w:rsidRPr="00FB4354">
            <w:fldChar w:fldCharType="separate"/>
          </w:r>
          <w:hyperlink w:anchor="_Toc335141912" w:history="1">
            <w:r w:rsidR="00E84DA6" w:rsidRPr="001B11E0">
              <w:rPr>
                <w:rStyle w:val="a6"/>
                <w:noProof/>
              </w:rPr>
              <w:t>1.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rFonts w:hint="eastAsia"/>
                <w:noProof/>
              </w:rPr>
              <w:t>阅读向导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141913" w:history="1">
            <w:r w:rsidR="00E84DA6" w:rsidRPr="001B11E0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noProof/>
              </w:rPr>
              <w:t>HADES</w:t>
            </w:r>
            <w:r w:rsidR="00E84DA6" w:rsidRPr="001B11E0">
              <w:rPr>
                <w:rStyle w:val="a6"/>
                <w:rFonts w:hint="eastAsia"/>
                <w:noProof/>
              </w:rPr>
              <w:t>是什么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141914" w:history="1">
            <w:r w:rsidR="00E84DA6" w:rsidRPr="001B11E0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noProof/>
              </w:rPr>
              <w:t>Why HADES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5141915" w:history="1">
            <w:r w:rsidR="00E84DA6" w:rsidRPr="001B11E0">
              <w:rPr>
                <w:rStyle w:val="a6"/>
                <w:noProof/>
              </w:rPr>
              <w:t>2.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noProof/>
              </w:rPr>
              <w:t>HADES</w:t>
            </w:r>
            <w:r w:rsidR="00E84DA6" w:rsidRPr="001B11E0">
              <w:rPr>
                <w:rStyle w:val="a6"/>
                <w:rFonts w:hint="eastAsia"/>
                <w:noProof/>
              </w:rPr>
              <w:t>框架概览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141916" w:history="1">
            <w:r w:rsidR="00E84DA6" w:rsidRPr="001B11E0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rFonts w:hint="eastAsia"/>
                <w:noProof/>
              </w:rPr>
              <w:t>设计原则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141917" w:history="1">
            <w:r w:rsidR="00E84DA6" w:rsidRPr="001B11E0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noProof/>
              </w:rPr>
              <w:t>HADES</w:t>
            </w:r>
            <w:r w:rsidR="00E84DA6" w:rsidRPr="001B11E0">
              <w:rPr>
                <w:rStyle w:val="a6"/>
                <w:rFonts w:hint="eastAsia"/>
                <w:noProof/>
              </w:rPr>
              <w:t>架构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18" w:history="1">
            <w:r w:rsidR="00E84DA6" w:rsidRPr="001B11E0">
              <w:rPr>
                <w:rStyle w:val="a6"/>
                <w:noProof/>
              </w:rPr>
              <w:t>MVCFilter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19" w:history="1">
            <w:r w:rsidR="00E84DA6" w:rsidRPr="001B11E0">
              <w:rPr>
                <w:rStyle w:val="a6"/>
                <w:noProof/>
              </w:rPr>
              <w:t>MvcDispatcher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20" w:history="1">
            <w:r w:rsidR="00E84DA6" w:rsidRPr="001B11E0">
              <w:rPr>
                <w:rStyle w:val="a6"/>
                <w:noProof/>
              </w:rPr>
              <w:t>MvcController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21" w:history="1">
            <w:r w:rsidR="00E84DA6" w:rsidRPr="001B11E0">
              <w:rPr>
                <w:rStyle w:val="a6"/>
                <w:noProof/>
              </w:rPr>
              <w:t>BeatContext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22" w:history="1">
            <w:r w:rsidR="00E84DA6" w:rsidRPr="001B11E0">
              <w:rPr>
                <w:rStyle w:val="a6"/>
                <w:noProof/>
              </w:rPr>
              <w:t>ActionResult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141923" w:history="1">
            <w:r w:rsidR="00E84DA6" w:rsidRPr="001B11E0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noProof/>
              </w:rPr>
              <w:t>HADES</w:t>
            </w:r>
            <w:r w:rsidR="00E84DA6" w:rsidRPr="001B11E0">
              <w:rPr>
                <w:rStyle w:val="a6"/>
                <w:rFonts w:hint="eastAsia"/>
                <w:noProof/>
              </w:rPr>
              <w:t>依赖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24" w:history="1">
            <w:r w:rsidR="00E84DA6" w:rsidRPr="001B11E0">
              <w:rPr>
                <w:rStyle w:val="a6"/>
                <w:noProof/>
              </w:rPr>
              <w:t>Memcache</w:t>
            </w:r>
            <w:r w:rsidR="00E84DA6" w:rsidRPr="001B11E0">
              <w:rPr>
                <w:rStyle w:val="a6"/>
                <w:rFonts w:hint="eastAsia"/>
                <w:noProof/>
              </w:rPr>
              <w:t>客户端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25" w:history="1">
            <w:r w:rsidR="00E84DA6" w:rsidRPr="001B11E0">
              <w:rPr>
                <w:rStyle w:val="a6"/>
                <w:noProof/>
              </w:rPr>
              <w:t>commons-fileupload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26" w:history="1">
            <w:r w:rsidR="00E84DA6" w:rsidRPr="001B11E0">
              <w:rPr>
                <w:rStyle w:val="a6"/>
                <w:noProof/>
              </w:rPr>
              <w:t>javassist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27" w:history="1">
            <w:r w:rsidR="00E84DA6" w:rsidRPr="001B11E0">
              <w:rPr>
                <w:rStyle w:val="a6"/>
                <w:noProof/>
              </w:rPr>
              <w:t>org.apache.tomcat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28" w:history="1">
            <w:r w:rsidR="00E84DA6" w:rsidRPr="001B11E0">
              <w:rPr>
                <w:rStyle w:val="a6"/>
                <w:noProof/>
              </w:rPr>
              <w:t>hibernate-validator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29" w:history="1">
            <w:r w:rsidR="00E84DA6" w:rsidRPr="001B11E0">
              <w:rPr>
                <w:rStyle w:val="a6"/>
                <w:rFonts w:hint="eastAsia"/>
                <w:noProof/>
              </w:rPr>
              <w:t>使用</w:t>
            </w:r>
            <w:r w:rsidR="00E84DA6" w:rsidRPr="001B11E0">
              <w:rPr>
                <w:rStyle w:val="a6"/>
                <w:noProof/>
              </w:rPr>
              <w:t>velocity</w:t>
            </w:r>
            <w:r w:rsidR="00E84DA6" w:rsidRPr="001B11E0">
              <w:rPr>
                <w:rStyle w:val="a6"/>
                <w:rFonts w:hint="eastAsia"/>
                <w:noProof/>
              </w:rPr>
              <w:t>作为</w:t>
            </w:r>
            <w:r w:rsidR="00E84DA6" w:rsidRPr="001B11E0">
              <w:rPr>
                <w:rStyle w:val="a6"/>
                <w:noProof/>
              </w:rPr>
              <w:t>HADES</w:t>
            </w:r>
            <w:r w:rsidR="00E84DA6" w:rsidRPr="001B11E0">
              <w:rPr>
                <w:rStyle w:val="a6"/>
                <w:rFonts w:hint="eastAsia"/>
                <w:noProof/>
              </w:rPr>
              <w:t>页面展示。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30" w:history="1">
            <w:r w:rsidR="00E84DA6" w:rsidRPr="001B11E0">
              <w:rPr>
                <w:rStyle w:val="a6"/>
                <w:noProof/>
              </w:rPr>
              <w:t>Log4j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31" w:history="1">
            <w:r w:rsidR="00E84DA6" w:rsidRPr="001B11E0">
              <w:rPr>
                <w:rStyle w:val="a6"/>
                <w:noProof/>
              </w:rPr>
              <w:t>commons-beanutils</w:t>
            </w:r>
            <w:r w:rsidR="00E84DA6" w:rsidRPr="001B11E0">
              <w:rPr>
                <w:rStyle w:val="a6"/>
                <w:rFonts w:hint="eastAsia"/>
                <w:noProof/>
              </w:rPr>
              <w:t>、</w:t>
            </w:r>
            <w:r w:rsidR="00E84DA6" w:rsidRPr="001B11E0">
              <w:rPr>
                <w:rStyle w:val="a6"/>
                <w:noProof/>
              </w:rPr>
              <w:t>commons-lang</w:t>
            </w:r>
            <w:r w:rsidR="00E84DA6" w:rsidRPr="001B11E0">
              <w:rPr>
                <w:rStyle w:val="a6"/>
                <w:rFonts w:hint="eastAsia"/>
                <w:noProof/>
              </w:rPr>
              <w:t>、</w:t>
            </w:r>
            <w:r w:rsidR="00E84DA6" w:rsidRPr="001B11E0">
              <w:rPr>
                <w:rStyle w:val="a6"/>
                <w:noProof/>
              </w:rPr>
              <w:t>commons-collections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5141932" w:history="1">
            <w:r w:rsidR="00E84DA6" w:rsidRPr="001B11E0">
              <w:rPr>
                <w:rStyle w:val="a6"/>
                <w:noProof/>
              </w:rPr>
              <w:t>3.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noProof/>
              </w:rPr>
              <w:t>HADES</w:t>
            </w:r>
            <w:r w:rsidR="00E84DA6" w:rsidRPr="001B11E0">
              <w:rPr>
                <w:rStyle w:val="a6"/>
                <w:rFonts w:hint="eastAsia"/>
                <w:noProof/>
              </w:rPr>
              <w:t>基本功能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33" w:history="1">
            <w:r w:rsidR="00E84DA6" w:rsidRPr="001B11E0">
              <w:rPr>
                <w:rStyle w:val="a6"/>
                <w:rFonts w:hint="eastAsia"/>
                <w:noProof/>
              </w:rPr>
              <w:t>初始化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34" w:history="1">
            <w:r w:rsidR="00E84DA6" w:rsidRPr="001B11E0">
              <w:rPr>
                <w:rStyle w:val="a6"/>
                <w:rFonts w:hint="eastAsia"/>
                <w:noProof/>
              </w:rPr>
              <w:t>资源管理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35" w:history="1">
            <w:r w:rsidR="00E84DA6" w:rsidRPr="001B11E0">
              <w:rPr>
                <w:rStyle w:val="a6"/>
                <w:noProof/>
              </w:rPr>
              <w:t>UI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36" w:history="1">
            <w:r w:rsidR="00E84DA6" w:rsidRPr="001B11E0">
              <w:rPr>
                <w:rStyle w:val="a6"/>
                <w:rFonts w:hint="eastAsia"/>
                <w:noProof/>
              </w:rPr>
              <w:t>日志管理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37" w:history="1">
            <w:r w:rsidR="00E84DA6" w:rsidRPr="001B11E0">
              <w:rPr>
                <w:rStyle w:val="a6"/>
                <w:rFonts w:hint="eastAsia"/>
                <w:noProof/>
              </w:rPr>
              <w:t>路径匹配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38" w:history="1">
            <w:r w:rsidR="00E84DA6" w:rsidRPr="001B11E0">
              <w:rPr>
                <w:rStyle w:val="a6"/>
                <w:rFonts w:hint="eastAsia"/>
                <w:noProof/>
              </w:rPr>
              <w:t>拦截器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39" w:history="1">
            <w:r w:rsidR="00E84DA6" w:rsidRPr="001B11E0">
              <w:rPr>
                <w:rStyle w:val="a6"/>
                <w:rFonts w:hint="eastAsia"/>
                <w:noProof/>
              </w:rPr>
              <w:t>缓存：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5141940" w:history="1">
            <w:r w:rsidR="00E84DA6" w:rsidRPr="001B11E0">
              <w:rPr>
                <w:rStyle w:val="a6"/>
                <w:noProof/>
              </w:rPr>
              <w:t>4.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noProof/>
              </w:rPr>
              <w:t>HADES</w:t>
            </w:r>
            <w:r w:rsidR="00E84DA6" w:rsidRPr="001B11E0">
              <w:rPr>
                <w:rStyle w:val="a6"/>
                <w:rFonts w:hint="eastAsia"/>
                <w:noProof/>
              </w:rPr>
              <w:t>扩展功能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41" w:history="1">
            <w:r w:rsidR="00E84DA6" w:rsidRPr="001B11E0">
              <w:rPr>
                <w:rStyle w:val="a6"/>
                <w:rFonts w:hint="eastAsia"/>
                <w:noProof/>
              </w:rPr>
              <w:t>数据绑定对象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42" w:history="1">
            <w:r w:rsidR="00E84DA6" w:rsidRPr="001B11E0">
              <w:rPr>
                <w:rStyle w:val="a6"/>
                <w:rFonts w:hint="eastAsia"/>
                <w:noProof/>
              </w:rPr>
              <w:t>数据校验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5141943" w:history="1">
            <w:r w:rsidR="00E84DA6" w:rsidRPr="001B11E0">
              <w:rPr>
                <w:rStyle w:val="a6"/>
                <w:noProof/>
              </w:rPr>
              <w:t>5.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rFonts w:hint="eastAsia"/>
                <w:noProof/>
              </w:rPr>
              <w:t>开发规范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141944" w:history="1">
            <w:r w:rsidR="00E84DA6" w:rsidRPr="001B11E0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rFonts w:ascii="Arial" w:hAnsi="Arial" w:cs="Arial" w:hint="eastAsia"/>
                <w:noProof/>
              </w:rPr>
              <w:t>配置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141945" w:history="1">
            <w:r w:rsidR="00E84DA6" w:rsidRPr="001B11E0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rFonts w:ascii="Arial" w:hAnsi="Arial" w:cs="Arial"/>
                <w:noProof/>
              </w:rPr>
              <w:t>Controller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141946" w:history="1">
            <w:r w:rsidR="00E84DA6" w:rsidRPr="001B11E0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rFonts w:ascii="Arial" w:hAnsi="Arial" w:cs="Arial"/>
                <w:noProof/>
              </w:rPr>
              <w:t>ActionResult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5141947" w:history="1">
            <w:r w:rsidR="00E84DA6" w:rsidRPr="001B11E0">
              <w:rPr>
                <w:rStyle w:val="a6"/>
                <w:noProof/>
              </w:rPr>
              <w:t>6.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noProof/>
              </w:rPr>
              <w:t>HADES</w:t>
            </w:r>
            <w:r w:rsidR="00E84DA6" w:rsidRPr="001B11E0">
              <w:rPr>
                <w:rStyle w:val="a6"/>
                <w:rFonts w:hint="eastAsia"/>
                <w:noProof/>
              </w:rPr>
              <w:t>应用实作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141948" w:history="1">
            <w:r w:rsidR="00E84DA6" w:rsidRPr="001B11E0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rFonts w:hint="eastAsia"/>
                <w:noProof/>
              </w:rPr>
              <w:t>准备工作：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49" w:history="1">
            <w:r w:rsidR="00E84DA6" w:rsidRPr="001B11E0">
              <w:rPr>
                <w:rStyle w:val="a6"/>
                <w:rFonts w:hint="eastAsia"/>
                <w:noProof/>
              </w:rPr>
              <w:t>安装</w:t>
            </w:r>
            <w:r w:rsidR="00E84DA6" w:rsidRPr="001B11E0">
              <w:rPr>
                <w:rStyle w:val="a6"/>
                <w:noProof/>
              </w:rPr>
              <w:t>JDK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50" w:history="1">
            <w:r w:rsidR="00E84DA6" w:rsidRPr="001B11E0">
              <w:rPr>
                <w:rStyle w:val="a6"/>
                <w:rFonts w:hint="eastAsia"/>
                <w:noProof/>
              </w:rPr>
              <w:t>安装和配置</w:t>
            </w:r>
            <w:r w:rsidR="00E84DA6" w:rsidRPr="001B11E0">
              <w:rPr>
                <w:rStyle w:val="a6"/>
                <w:noProof/>
              </w:rPr>
              <w:t>maven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51" w:history="1">
            <w:r w:rsidR="00E84DA6" w:rsidRPr="001B11E0">
              <w:rPr>
                <w:rStyle w:val="a6"/>
                <w:rFonts w:hint="eastAsia"/>
                <w:noProof/>
              </w:rPr>
              <w:t>安装集成开发环境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141952" w:history="1">
            <w:r w:rsidR="00E84DA6" w:rsidRPr="001B11E0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rFonts w:hint="eastAsia"/>
                <w:noProof/>
              </w:rPr>
              <w:t>构建应用：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53" w:history="1">
            <w:r w:rsidR="00E84DA6" w:rsidRPr="001B11E0">
              <w:rPr>
                <w:rStyle w:val="a6"/>
                <w:rFonts w:hint="eastAsia"/>
                <w:noProof/>
              </w:rPr>
              <w:t>创建</w:t>
            </w:r>
            <w:r w:rsidR="00E84DA6" w:rsidRPr="001B11E0">
              <w:rPr>
                <w:rStyle w:val="a6"/>
                <w:noProof/>
              </w:rPr>
              <w:t>Maven</w:t>
            </w:r>
            <w:r w:rsidR="00E84DA6" w:rsidRPr="001B11E0">
              <w:rPr>
                <w:rStyle w:val="a6"/>
                <w:rFonts w:hint="eastAsia"/>
                <w:noProof/>
              </w:rPr>
              <w:t>项目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54" w:history="1">
            <w:r w:rsidR="00E84DA6" w:rsidRPr="001B11E0">
              <w:rPr>
                <w:rStyle w:val="a6"/>
                <w:rFonts w:hint="eastAsia"/>
                <w:noProof/>
              </w:rPr>
              <w:t>填写基本信息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55" w:history="1">
            <w:r w:rsidR="00E84DA6" w:rsidRPr="001B11E0">
              <w:rPr>
                <w:rStyle w:val="a6"/>
                <w:rFonts w:hint="eastAsia"/>
                <w:noProof/>
              </w:rPr>
              <w:t>添加引用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56" w:history="1">
            <w:r w:rsidR="00E84DA6" w:rsidRPr="001B11E0">
              <w:rPr>
                <w:rStyle w:val="a6"/>
                <w:rFonts w:hint="eastAsia"/>
                <w:noProof/>
              </w:rPr>
              <w:t>创建</w:t>
            </w:r>
            <w:r w:rsidR="00E84DA6" w:rsidRPr="001B11E0">
              <w:rPr>
                <w:rStyle w:val="a6"/>
                <w:noProof/>
              </w:rPr>
              <w:t>namespace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57" w:history="1">
            <w:r w:rsidR="00E84DA6" w:rsidRPr="001B11E0">
              <w:rPr>
                <w:rStyle w:val="a6"/>
                <w:rFonts w:hint="eastAsia"/>
                <w:noProof/>
              </w:rPr>
              <w:t>创建包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58" w:history="1">
            <w:r w:rsidR="00E84DA6" w:rsidRPr="001B11E0">
              <w:rPr>
                <w:rStyle w:val="a6"/>
                <w:rFonts w:hint="eastAsia"/>
                <w:noProof/>
              </w:rPr>
              <w:t>创建类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59" w:history="1">
            <w:r w:rsidR="00E84DA6" w:rsidRPr="001B11E0">
              <w:rPr>
                <w:rStyle w:val="a6"/>
                <w:rFonts w:hint="eastAsia"/>
                <w:noProof/>
              </w:rPr>
              <w:t>部署应用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35141960" w:history="1">
            <w:r w:rsidR="00E84DA6" w:rsidRPr="001B11E0">
              <w:rPr>
                <w:rStyle w:val="a6"/>
                <w:noProof/>
              </w:rPr>
              <w:t>7.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rFonts w:hint="eastAsia"/>
                <w:noProof/>
              </w:rPr>
              <w:t>附录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141961" w:history="1">
            <w:r w:rsidR="00E84DA6" w:rsidRPr="001B11E0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noProof/>
              </w:rPr>
              <w:t>HADES</w:t>
            </w:r>
            <w:r w:rsidR="00E84DA6" w:rsidRPr="001B11E0">
              <w:rPr>
                <w:rStyle w:val="a6"/>
                <w:rFonts w:hint="eastAsia"/>
                <w:noProof/>
              </w:rPr>
              <w:t>与</w:t>
            </w:r>
            <w:r w:rsidR="00E84DA6" w:rsidRPr="001B11E0">
              <w:rPr>
                <w:rStyle w:val="a6"/>
                <w:noProof/>
              </w:rPr>
              <w:t>Spring</w:t>
            </w:r>
            <w:r w:rsidR="00E84DA6" w:rsidRPr="001B11E0">
              <w:rPr>
                <w:rStyle w:val="a6"/>
                <w:rFonts w:hint="eastAsia"/>
                <w:noProof/>
              </w:rPr>
              <w:t>比较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141962" w:history="1">
            <w:r w:rsidR="00E84DA6" w:rsidRPr="001B11E0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rFonts w:hint="eastAsia"/>
                <w:noProof/>
              </w:rPr>
              <w:t>可选组件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63" w:history="1">
            <w:r w:rsidR="00E84DA6" w:rsidRPr="001B11E0">
              <w:rPr>
                <w:rStyle w:val="a6"/>
                <w:noProof/>
                <w:lang w:val="zh-CN"/>
              </w:rPr>
              <w:t>memcache</w:t>
            </w:r>
            <w:r w:rsidR="00E84DA6" w:rsidRPr="001B11E0">
              <w:rPr>
                <w:rStyle w:val="a6"/>
                <w:rFonts w:hint="eastAsia"/>
                <w:noProof/>
                <w:lang w:val="zh-CN"/>
              </w:rPr>
              <w:t>客户端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64" w:history="1">
            <w:r w:rsidR="00E84DA6" w:rsidRPr="001B11E0">
              <w:rPr>
                <w:rStyle w:val="a6"/>
                <w:rFonts w:hint="eastAsia"/>
                <w:noProof/>
                <w:lang w:val="zh-CN"/>
              </w:rPr>
              <w:t>数据访问层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35141965" w:history="1">
            <w:r w:rsidR="00E84DA6" w:rsidRPr="001B11E0">
              <w:rPr>
                <w:rStyle w:val="a6"/>
                <w:rFonts w:hint="eastAsia"/>
                <w:noProof/>
                <w:lang w:val="zh-CN"/>
              </w:rPr>
              <w:t>支持</w:t>
            </w:r>
            <w:r w:rsidR="00E84DA6" w:rsidRPr="001B11E0">
              <w:rPr>
                <w:rStyle w:val="a6"/>
                <w:noProof/>
                <w:lang w:val="zh-CN"/>
              </w:rPr>
              <w:t>HA</w:t>
            </w:r>
            <w:r w:rsidR="00E84DA6" w:rsidRPr="001B11E0">
              <w:rPr>
                <w:rStyle w:val="a6"/>
                <w:rFonts w:hint="eastAsia"/>
                <w:noProof/>
                <w:lang w:val="zh-CN"/>
              </w:rPr>
              <w:t>数据库连接池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141966" w:history="1">
            <w:r w:rsidR="00E84DA6" w:rsidRPr="001B11E0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3.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rFonts w:hint="eastAsia"/>
                <w:noProof/>
              </w:rPr>
              <w:t>参考文档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A6" w:rsidRDefault="00EC7A96" w:rsidP="00E84DA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35141967" w:history="1">
            <w:r w:rsidR="00E84DA6" w:rsidRPr="001B11E0">
              <w:rPr>
                <w:rStyle w:val="a6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4.</w:t>
            </w:r>
            <w:r w:rsidR="00E84DA6">
              <w:rPr>
                <w:noProof/>
                <w:sz w:val="21"/>
                <w:szCs w:val="22"/>
              </w:rPr>
              <w:tab/>
            </w:r>
            <w:r w:rsidR="00E84DA6" w:rsidRPr="001B11E0">
              <w:rPr>
                <w:rStyle w:val="a6"/>
                <w:rFonts w:hint="eastAsia"/>
                <w:noProof/>
              </w:rPr>
              <w:t>术语与缩写技术</w:t>
            </w:r>
            <w:r w:rsidR="00E84D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4DA6">
              <w:rPr>
                <w:noProof/>
                <w:webHidden/>
              </w:rPr>
              <w:instrText xml:space="preserve"> PAGEREF _Toc335141967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4DA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887" w:rsidRPr="00FB4354" w:rsidRDefault="00EC7A96" w:rsidP="00FB4354">
          <w:r w:rsidRPr="00FB4354">
            <w:fldChar w:fldCharType="end"/>
          </w:r>
          <w:commentRangeEnd w:id="0"/>
          <w:r w:rsidR="003D73A8">
            <w:rPr>
              <w:rStyle w:val="ad"/>
            </w:rPr>
            <w:commentReference w:id="0"/>
          </w:r>
        </w:p>
      </w:sdtContent>
    </w:sdt>
    <w:p w:rsidR="00E56CBB" w:rsidRPr="008061B3" w:rsidRDefault="00E56CBB" w:rsidP="002E5B74"/>
    <w:p w:rsidR="00E56CBB" w:rsidRPr="008061B3" w:rsidRDefault="00E56CBB" w:rsidP="008061B3">
      <w:pPr>
        <w:pStyle w:val="1"/>
      </w:pPr>
      <w:bookmarkStart w:id="1" w:name="_Toc335141912"/>
      <w:r w:rsidRPr="008061B3">
        <w:rPr>
          <w:rFonts w:hint="eastAsia"/>
        </w:rPr>
        <w:t>阅读向导</w:t>
      </w:r>
      <w:bookmarkEnd w:id="1"/>
    </w:p>
    <w:p w:rsidR="00AC3B82" w:rsidRPr="00FB4354" w:rsidRDefault="00AC3B82" w:rsidP="00FB4354">
      <w:r w:rsidRPr="00FB4354">
        <w:rPr>
          <w:rFonts w:hint="eastAsia"/>
        </w:rPr>
        <w:t>•</w:t>
      </w:r>
      <w:r w:rsidRPr="00FB4354">
        <w:t xml:space="preserve"> </w:t>
      </w:r>
      <w:r w:rsidRPr="00FB4354">
        <w:rPr>
          <w:rFonts w:hint="eastAsia"/>
        </w:rPr>
        <w:t>如果你希望马上尝试用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来搭建应用，请转至“</w:t>
      </w:r>
      <w:r w:rsidR="007E4969">
        <w:t>HADES</w:t>
      </w:r>
      <w:r w:rsidRPr="00FB4354">
        <w:rPr>
          <w:rFonts w:hint="eastAsia"/>
        </w:rPr>
        <w:t>应用实作”。</w:t>
      </w:r>
    </w:p>
    <w:p w:rsidR="00AC3B82" w:rsidRPr="00FB4354" w:rsidRDefault="00AC3B82" w:rsidP="00FB4354">
      <w:r w:rsidRPr="00FB4354">
        <w:rPr>
          <w:rFonts w:hint="eastAsia"/>
        </w:rPr>
        <w:t>•</w:t>
      </w:r>
      <w:r w:rsidRPr="00FB4354">
        <w:t xml:space="preserve"> </w:t>
      </w:r>
      <w:r w:rsidRPr="00FB4354">
        <w:rPr>
          <w:rFonts w:hint="eastAsia"/>
        </w:rPr>
        <w:t>如果你想了解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的整体设计思想，请转至“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框架概览”。</w:t>
      </w:r>
    </w:p>
    <w:p w:rsidR="00E56CBB" w:rsidRPr="009A732A" w:rsidRDefault="007E4969" w:rsidP="00FB4354">
      <w:pPr>
        <w:pStyle w:val="2"/>
      </w:pPr>
      <w:bookmarkStart w:id="2" w:name="_Toc335141913"/>
      <w:r>
        <w:rPr>
          <w:rFonts w:hint="eastAsia"/>
        </w:rPr>
        <w:t>HADES</w:t>
      </w:r>
      <w:r w:rsidR="00E56CBB" w:rsidRPr="009A732A">
        <w:rPr>
          <w:rFonts w:hint="eastAsia"/>
        </w:rPr>
        <w:t>是什么</w:t>
      </w:r>
      <w:bookmarkEnd w:id="2"/>
    </w:p>
    <w:p w:rsidR="00CE368B" w:rsidRPr="00FB4354" w:rsidRDefault="007E4969" w:rsidP="00EA5402">
      <w:pPr>
        <w:ind w:firstLine="420"/>
      </w:pPr>
      <w:r>
        <w:rPr>
          <w:rFonts w:hint="eastAsia"/>
        </w:rPr>
        <w:t>HADES</w:t>
      </w:r>
      <w:r w:rsidR="00CE368B" w:rsidRPr="00FB4354">
        <w:rPr>
          <w:rFonts w:hint="eastAsia"/>
        </w:rPr>
        <w:t>是一套基于</w:t>
      </w:r>
      <w:r w:rsidR="00AB05F3" w:rsidRPr="00FB4354">
        <w:t>Java</w:t>
      </w:r>
      <w:r w:rsidR="00CE368B" w:rsidRPr="00FB4354">
        <w:rPr>
          <w:rFonts w:hint="eastAsia"/>
        </w:rPr>
        <w:t>的通用</w:t>
      </w:r>
      <w:r w:rsidR="00CE368B" w:rsidRPr="00FB4354">
        <w:t>Web</w:t>
      </w:r>
      <w:r w:rsidR="00CE368B" w:rsidRPr="00FB4354">
        <w:rPr>
          <w:rFonts w:hint="eastAsia"/>
        </w:rPr>
        <w:t>框架。它在</w:t>
      </w:r>
      <w:r w:rsidR="00591868">
        <w:rPr>
          <w:rFonts w:hint="eastAsia"/>
        </w:rPr>
        <w:t>58</w:t>
      </w:r>
      <w:r w:rsidR="00591868">
        <w:rPr>
          <w:rFonts w:hint="eastAsia"/>
        </w:rPr>
        <w:t>同城</w:t>
      </w:r>
      <w:r w:rsidR="00CE368B" w:rsidRPr="00FB4354">
        <w:rPr>
          <w:rFonts w:hint="eastAsia"/>
        </w:rPr>
        <w:t>内部被广泛使用。从</w:t>
      </w:r>
      <w:r w:rsidR="00666AFC" w:rsidRPr="00FB4354">
        <w:t>201</w:t>
      </w:r>
      <w:r w:rsidR="00666AFC" w:rsidRPr="00FB4354">
        <w:rPr>
          <w:rFonts w:hint="eastAsia"/>
        </w:rPr>
        <w:t>2</w:t>
      </w:r>
      <w:r w:rsidR="006A2A83" w:rsidRPr="00FB4354">
        <w:rPr>
          <w:rFonts w:hint="eastAsia"/>
        </w:rPr>
        <w:t>年</w:t>
      </w:r>
      <w:r w:rsidR="00D24613">
        <w:rPr>
          <w:rFonts w:hint="eastAsia"/>
        </w:rPr>
        <w:t>开始</w:t>
      </w:r>
      <w:r w:rsidR="00CE368B" w:rsidRPr="00FB4354">
        <w:rPr>
          <w:rFonts w:hint="eastAsia"/>
        </w:rPr>
        <w:t>向社会开放源码。</w:t>
      </w:r>
    </w:p>
    <w:p w:rsidR="00E56CBB" w:rsidRPr="009A732A" w:rsidRDefault="00E56CBB" w:rsidP="00FB4354">
      <w:pPr>
        <w:pStyle w:val="2"/>
      </w:pPr>
      <w:bookmarkStart w:id="3" w:name="_Toc335141914"/>
      <w:r w:rsidRPr="009A732A">
        <w:rPr>
          <w:rFonts w:hint="eastAsia"/>
        </w:rPr>
        <w:t xml:space="preserve">Why </w:t>
      </w:r>
      <w:r w:rsidR="007E4969">
        <w:rPr>
          <w:rFonts w:hint="eastAsia"/>
        </w:rPr>
        <w:t>HADES</w:t>
      </w:r>
      <w:bookmarkEnd w:id="3"/>
    </w:p>
    <w:p w:rsidR="0094198C" w:rsidRDefault="007E4969" w:rsidP="005108AA">
      <w:pPr>
        <w:ind w:firstLine="420"/>
      </w:pPr>
      <w:r>
        <w:rPr>
          <w:rFonts w:hint="eastAsia"/>
        </w:rPr>
        <w:t>HADES</w:t>
      </w:r>
      <w:r w:rsidR="007C1E29" w:rsidRPr="00FB4354">
        <w:rPr>
          <w:rFonts w:hint="eastAsia"/>
        </w:rPr>
        <w:t>是一款更适合互联网应用</w:t>
      </w:r>
      <w:r w:rsidR="00E248AB" w:rsidRPr="00FB4354">
        <w:rPr>
          <w:rFonts w:hint="eastAsia"/>
        </w:rPr>
        <w:t>的</w:t>
      </w:r>
      <w:r w:rsidR="00E248AB" w:rsidRPr="00FB4354">
        <w:rPr>
          <w:rFonts w:hint="eastAsia"/>
        </w:rPr>
        <w:t xml:space="preserve">web </w:t>
      </w:r>
      <w:r w:rsidR="00E248AB" w:rsidRPr="00FB4354">
        <w:rPr>
          <w:rFonts w:hint="eastAsia"/>
        </w:rPr>
        <w:t>框架。</w:t>
      </w:r>
      <w:r w:rsidR="00196951" w:rsidRPr="00FB4354">
        <w:rPr>
          <w:rFonts w:hint="eastAsia"/>
        </w:rPr>
        <w:t>没有复杂的结构和冗余的功能，</w:t>
      </w:r>
      <w:r w:rsidR="00F46A26" w:rsidRPr="00FB4354">
        <w:rPr>
          <w:rFonts w:hint="eastAsia"/>
        </w:rPr>
        <w:t>其架构简单，运行时高效稳定、具备高可扩展性</w:t>
      </w:r>
      <w:r w:rsidR="00E248AB" w:rsidRPr="00FB4354">
        <w:rPr>
          <w:rFonts w:hint="eastAsia"/>
        </w:rPr>
        <w:t>。</w:t>
      </w:r>
      <w:r>
        <w:rPr>
          <w:rFonts w:hint="eastAsia"/>
        </w:rPr>
        <w:t>HADES</w:t>
      </w:r>
      <w:r w:rsidR="00E248AB" w:rsidRPr="00FB4354">
        <w:rPr>
          <w:rFonts w:hint="eastAsia"/>
        </w:rPr>
        <w:t>支持参数绑定、路径绑定、数据校验、超时输出等基本功能。同时</w:t>
      </w:r>
      <w:r>
        <w:rPr>
          <w:rFonts w:hint="eastAsia"/>
        </w:rPr>
        <w:t>HADES</w:t>
      </w:r>
      <w:r w:rsidR="00E31761">
        <w:rPr>
          <w:rFonts w:hint="eastAsia"/>
        </w:rPr>
        <w:t>也以独特的方式提供了其他</w:t>
      </w:r>
      <w:r w:rsidR="00B02257" w:rsidRPr="00FB4354">
        <w:rPr>
          <w:rFonts w:hint="eastAsia"/>
        </w:rPr>
        <w:t>框架中的优秀功能</w:t>
      </w:r>
      <w:r w:rsidR="0094198C">
        <w:rPr>
          <w:rFonts w:hint="eastAsia"/>
        </w:rPr>
        <w:t>。</w:t>
      </w:r>
    </w:p>
    <w:p w:rsidR="00E248AB" w:rsidRPr="00FB4354" w:rsidRDefault="0094198C" w:rsidP="00AD1FA3">
      <w:pPr>
        <w:ind w:firstLine="420"/>
      </w:pPr>
      <w:r>
        <w:rPr>
          <w:rFonts w:hint="eastAsia"/>
        </w:rPr>
        <w:t>相比其他框架</w:t>
      </w:r>
      <w:r w:rsidR="007E4969">
        <w:rPr>
          <w:rFonts w:hint="eastAsia"/>
        </w:rPr>
        <w:t>HADES</w:t>
      </w:r>
      <w:r>
        <w:rPr>
          <w:rFonts w:hint="eastAsia"/>
        </w:rPr>
        <w:t>有如下特点</w:t>
      </w:r>
      <w:r w:rsidR="00B02257" w:rsidRPr="00FB4354">
        <w:rPr>
          <w:rFonts w:hint="eastAsia"/>
        </w:rPr>
        <w:t>：</w:t>
      </w:r>
    </w:p>
    <w:p w:rsidR="00E248AB" w:rsidRPr="00FB4354" w:rsidRDefault="00E248AB" w:rsidP="00FB4354">
      <w:r w:rsidRPr="00FB4354">
        <w:rPr>
          <w:rFonts w:hint="eastAsia"/>
        </w:rPr>
        <w:t>1.Interceptor</w:t>
      </w:r>
      <w:r w:rsidRPr="00FB4354">
        <w:rPr>
          <w:rFonts w:hint="eastAsia"/>
        </w:rPr>
        <w:t>：</w:t>
      </w:r>
    </w:p>
    <w:p w:rsidR="00E248AB" w:rsidRPr="00FB4354" w:rsidRDefault="007E4969" w:rsidP="00513429">
      <w:pPr>
        <w:ind w:firstLine="420"/>
      </w:pPr>
      <w:r>
        <w:rPr>
          <w:rFonts w:hint="eastAsia"/>
        </w:rPr>
        <w:t>HADES</w:t>
      </w:r>
      <w:r w:rsidR="00E248AB" w:rsidRPr="00FB4354">
        <w:rPr>
          <w:rFonts w:hint="eastAsia"/>
        </w:rPr>
        <w:t>并未直接实现</w:t>
      </w:r>
      <w:r w:rsidR="00E248AB" w:rsidRPr="00FB4354">
        <w:rPr>
          <w:rFonts w:hint="eastAsia"/>
        </w:rPr>
        <w:t>AOP</w:t>
      </w:r>
      <w:r w:rsidR="00E248AB" w:rsidRPr="00FB4354">
        <w:rPr>
          <w:rFonts w:hint="eastAsia"/>
        </w:rPr>
        <w:t>功能，取而代之的是使用</w:t>
      </w:r>
      <w:r w:rsidR="00E248AB" w:rsidRPr="00FB4354">
        <w:rPr>
          <w:rFonts w:hint="eastAsia"/>
        </w:rPr>
        <w:t>Interceptor</w:t>
      </w:r>
      <w:r w:rsidR="00E248AB" w:rsidRPr="00FB4354">
        <w:rPr>
          <w:rFonts w:hint="eastAsia"/>
        </w:rPr>
        <w:t>来解决面向切面编程的需求。</w:t>
      </w:r>
      <w:r w:rsidR="00E248AB" w:rsidRPr="00FB4354">
        <w:rPr>
          <w:rFonts w:hint="eastAsia"/>
        </w:rPr>
        <w:t>Interceptor</w:t>
      </w:r>
      <w:r w:rsidR="00E248AB" w:rsidRPr="00FB4354">
        <w:rPr>
          <w:rFonts w:hint="eastAsia"/>
        </w:rPr>
        <w:t>可以被定义为</w:t>
      </w:r>
      <w:r w:rsidR="00E248AB" w:rsidRPr="00FB4354">
        <w:rPr>
          <w:rFonts w:hint="eastAsia"/>
        </w:rPr>
        <w:t>Before</w:t>
      </w:r>
      <w:r w:rsidR="00E248AB" w:rsidRPr="00FB4354">
        <w:rPr>
          <w:rFonts w:hint="eastAsia"/>
        </w:rPr>
        <w:t>，</w:t>
      </w:r>
      <w:r w:rsidR="00E248AB" w:rsidRPr="00FB4354">
        <w:rPr>
          <w:rFonts w:hint="eastAsia"/>
        </w:rPr>
        <w:t>Result</w:t>
      </w:r>
      <w:r w:rsidR="00E248AB" w:rsidRPr="00FB4354">
        <w:rPr>
          <w:rFonts w:hint="eastAsia"/>
        </w:rPr>
        <w:t>和</w:t>
      </w:r>
      <w:r w:rsidR="00E248AB" w:rsidRPr="00FB4354">
        <w:rPr>
          <w:rFonts w:hint="eastAsia"/>
        </w:rPr>
        <w:t>Exception</w:t>
      </w:r>
      <w:r w:rsidR="00E248AB" w:rsidRPr="00FB4354">
        <w:rPr>
          <w:rFonts w:hint="eastAsia"/>
        </w:rPr>
        <w:t>，</w:t>
      </w:r>
      <w:r w:rsidR="00E248AB" w:rsidRPr="00FB4354">
        <w:rPr>
          <w:rFonts w:hint="eastAsia"/>
        </w:rPr>
        <w:t>3</w:t>
      </w:r>
      <w:r w:rsidR="00670C63" w:rsidRPr="00FB4354">
        <w:rPr>
          <w:rFonts w:hint="eastAsia"/>
        </w:rPr>
        <w:t>种类型，分别用于处理前置拦截，响应</w:t>
      </w:r>
      <w:r w:rsidR="00E248AB" w:rsidRPr="00FB4354">
        <w:rPr>
          <w:rFonts w:hint="eastAsia"/>
        </w:rPr>
        <w:t>拦截，和</w:t>
      </w:r>
      <w:r w:rsidR="00587D19" w:rsidRPr="00FB4354">
        <w:rPr>
          <w:rFonts w:hint="eastAsia"/>
        </w:rPr>
        <w:t>异常拦截，</w:t>
      </w:r>
      <w:r w:rsidR="00587D19" w:rsidRPr="00FB4354">
        <w:rPr>
          <w:rFonts w:hint="eastAsia"/>
        </w:rPr>
        <w:t>Interceptor</w:t>
      </w:r>
      <w:r w:rsidR="00587D19" w:rsidRPr="00FB4354">
        <w:rPr>
          <w:rFonts w:hint="eastAsia"/>
        </w:rPr>
        <w:t>的作用域为在</w:t>
      </w:r>
      <w:r w:rsidR="00587D19" w:rsidRPr="00FB4354">
        <w:rPr>
          <w:rFonts w:hint="eastAsia"/>
        </w:rPr>
        <w:t>ActionMethod</w:t>
      </w:r>
      <w:r w:rsidR="00587D19" w:rsidRPr="00FB4354">
        <w:rPr>
          <w:rFonts w:hint="eastAsia"/>
        </w:rPr>
        <w:t>执行之前、之后和发生异常时。</w:t>
      </w:r>
    </w:p>
    <w:p w:rsidR="00E248AB" w:rsidRPr="00FB4354" w:rsidRDefault="00E248AB" w:rsidP="00FB4354">
      <w:r w:rsidRPr="00FB4354">
        <w:rPr>
          <w:rFonts w:hint="eastAsia"/>
        </w:rPr>
        <w:t>2.</w:t>
      </w:r>
      <w:r w:rsidRPr="00FB4354">
        <w:rPr>
          <w:rFonts w:hint="eastAsia"/>
        </w:rPr>
        <w:t>零配置：</w:t>
      </w:r>
    </w:p>
    <w:p w:rsidR="00E248AB" w:rsidRPr="00FB4354" w:rsidRDefault="007E4969" w:rsidP="00513429">
      <w:pPr>
        <w:ind w:firstLine="420"/>
      </w:pPr>
      <w:r>
        <w:rPr>
          <w:rFonts w:hint="eastAsia"/>
        </w:rPr>
        <w:t>HADES</w:t>
      </w:r>
      <w:r w:rsidR="00E248AB" w:rsidRPr="00FB4354">
        <w:rPr>
          <w:rFonts w:hint="eastAsia"/>
        </w:rPr>
        <w:t>的</w:t>
      </w:r>
      <w:r w:rsidR="00E248AB" w:rsidRPr="00FB4354">
        <w:rPr>
          <w:rFonts w:hint="eastAsia"/>
        </w:rPr>
        <w:t>MVC</w:t>
      </w:r>
      <w:r w:rsidR="00E248AB" w:rsidRPr="00FB4354">
        <w:rPr>
          <w:rFonts w:hint="eastAsia"/>
        </w:rPr>
        <w:t>核心采用零配置的概念，不需要任何配置文件。通过约束、规范，以及</w:t>
      </w:r>
      <w:r w:rsidR="00E248AB" w:rsidRPr="00FB4354">
        <w:rPr>
          <w:rFonts w:hint="eastAsia"/>
        </w:rPr>
        <w:t>Annotation</w:t>
      </w:r>
      <w:r w:rsidR="00E248AB" w:rsidRPr="00FB4354">
        <w:rPr>
          <w:rFonts w:hint="eastAsia"/>
        </w:rPr>
        <w:t>等获取所需信息。</w:t>
      </w:r>
    </w:p>
    <w:p w:rsidR="00E248AB" w:rsidRPr="00FB4354" w:rsidRDefault="00E248AB" w:rsidP="00FB4354">
      <w:r w:rsidRPr="00FB4354">
        <w:rPr>
          <w:rFonts w:hint="eastAsia"/>
        </w:rPr>
        <w:lastRenderedPageBreak/>
        <w:t>3.</w:t>
      </w:r>
      <w:r w:rsidRPr="00FB4354">
        <w:rPr>
          <w:rFonts w:hint="eastAsia"/>
        </w:rPr>
        <w:t>防注入、防</w:t>
      </w:r>
      <w:r w:rsidRPr="00FB4354">
        <w:rPr>
          <w:rFonts w:hint="eastAsia"/>
        </w:rPr>
        <w:t>XSS</w:t>
      </w:r>
      <w:r w:rsidRPr="00FB4354">
        <w:rPr>
          <w:rFonts w:hint="eastAsia"/>
        </w:rPr>
        <w:t>：</w:t>
      </w:r>
    </w:p>
    <w:p w:rsidR="00E248AB" w:rsidRPr="00FB4354" w:rsidRDefault="007E4969" w:rsidP="00513429">
      <w:pPr>
        <w:ind w:firstLine="420"/>
      </w:pPr>
      <w:r>
        <w:rPr>
          <w:rFonts w:hint="eastAsia"/>
        </w:rPr>
        <w:t>HADES</w:t>
      </w:r>
      <w:r w:rsidR="00E248AB" w:rsidRPr="00FB4354">
        <w:rPr>
          <w:rFonts w:hint="eastAsia"/>
        </w:rPr>
        <w:t>通过配置的形式对所有接收到的参数进行过滤，可以防止</w:t>
      </w:r>
      <w:r w:rsidR="00E248AB" w:rsidRPr="00FB4354">
        <w:rPr>
          <w:rFonts w:hint="eastAsia"/>
        </w:rPr>
        <w:t>SQL</w:t>
      </w:r>
      <w:r w:rsidR="00E248AB" w:rsidRPr="00FB4354">
        <w:rPr>
          <w:rFonts w:hint="eastAsia"/>
        </w:rPr>
        <w:t>注入和潜在的</w:t>
      </w:r>
      <w:r w:rsidR="00E248AB" w:rsidRPr="00FB4354">
        <w:rPr>
          <w:rFonts w:hint="eastAsia"/>
        </w:rPr>
        <w:t>XSS</w:t>
      </w:r>
      <w:r w:rsidR="00E248AB" w:rsidRPr="00FB4354">
        <w:rPr>
          <w:rFonts w:hint="eastAsia"/>
        </w:rPr>
        <w:t>跨站攻击。</w:t>
      </w:r>
    </w:p>
    <w:p w:rsidR="00E248AB" w:rsidRPr="00FB4354" w:rsidRDefault="00E248AB" w:rsidP="00FB4354">
      <w:r w:rsidRPr="00FB4354">
        <w:rPr>
          <w:rFonts w:hint="eastAsia"/>
        </w:rPr>
        <w:t>4.</w:t>
      </w:r>
      <w:r w:rsidRPr="00FB4354">
        <w:rPr>
          <w:rFonts w:hint="eastAsia"/>
        </w:rPr>
        <w:t>超时记录：</w:t>
      </w:r>
    </w:p>
    <w:p w:rsidR="00E248AB" w:rsidRPr="00FB4354" w:rsidRDefault="007E4969" w:rsidP="00513429">
      <w:pPr>
        <w:ind w:firstLine="420"/>
      </w:pPr>
      <w:r>
        <w:rPr>
          <w:rFonts w:hint="eastAsia"/>
        </w:rPr>
        <w:t>HADES</w:t>
      </w:r>
      <w:r w:rsidR="00E248AB" w:rsidRPr="00FB4354">
        <w:rPr>
          <w:rFonts w:hint="eastAsia"/>
        </w:rPr>
        <w:t>在运行时会将响应时长超过</w:t>
      </w:r>
      <w:r w:rsidR="00E248AB" w:rsidRPr="00FB4354">
        <w:rPr>
          <w:rFonts w:hint="eastAsia"/>
        </w:rPr>
        <w:t>100ms</w:t>
      </w:r>
      <w:r w:rsidR="00E248AB" w:rsidRPr="00FB4354">
        <w:rPr>
          <w:rFonts w:hint="eastAsia"/>
        </w:rPr>
        <w:t>的请求</w:t>
      </w:r>
      <w:r w:rsidR="00E248AB" w:rsidRPr="00FB4354">
        <w:rPr>
          <w:rFonts w:hint="eastAsia"/>
        </w:rPr>
        <w:t>URL</w:t>
      </w:r>
      <w:r w:rsidR="00E248AB" w:rsidRPr="00FB4354">
        <w:rPr>
          <w:rFonts w:hint="eastAsia"/>
        </w:rPr>
        <w:t>输出，方便开发者调优。</w:t>
      </w:r>
    </w:p>
    <w:p w:rsidR="00E248AB" w:rsidRPr="00FB4354" w:rsidRDefault="00E248AB" w:rsidP="00FB4354">
      <w:r w:rsidRPr="00FB4354">
        <w:rPr>
          <w:rFonts w:hint="eastAsia"/>
        </w:rPr>
        <w:t>5.</w:t>
      </w:r>
      <w:r w:rsidRPr="00FB4354">
        <w:rPr>
          <w:rFonts w:hint="eastAsia"/>
        </w:rPr>
        <w:t>统一部署：</w:t>
      </w:r>
    </w:p>
    <w:p w:rsidR="00E248AB" w:rsidRPr="00FB4354" w:rsidRDefault="007E4969" w:rsidP="00513429">
      <w:pPr>
        <w:ind w:firstLine="420"/>
      </w:pPr>
      <w:r>
        <w:rPr>
          <w:rFonts w:hint="eastAsia"/>
        </w:rPr>
        <w:t>HADES</w:t>
      </w:r>
      <w:r w:rsidR="00E248AB" w:rsidRPr="00FB4354">
        <w:rPr>
          <w:rFonts w:hint="eastAsia"/>
        </w:rPr>
        <w:t>的部署文件和配置文件分别在统一的目录下，方便管理。</w:t>
      </w:r>
    </w:p>
    <w:p w:rsidR="00E248AB" w:rsidRPr="00FB4354" w:rsidRDefault="00E248AB" w:rsidP="00FB4354">
      <w:r w:rsidRPr="00FB4354">
        <w:rPr>
          <w:rFonts w:hint="eastAsia"/>
        </w:rPr>
        <w:t>6.</w:t>
      </w:r>
      <w:r w:rsidRPr="00FB4354">
        <w:rPr>
          <w:rFonts w:hint="eastAsia"/>
        </w:rPr>
        <w:t>信息封装</w:t>
      </w:r>
    </w:p>
    <w:p w:rsidR="00E248AB" w:rsidRPr="00FB4354" w:rsidRDefault="007E4969" w:rsidP="00513429">
      <w:pPr>
        <w:ind w:firstLine="420"/>
      </w:pPr>
      <w:r>
        <w:rPr>
          <w:rFonts w:hint="eastAsia"/>
        </w:rPr>
        <w:t>HADES</w:t>
      </w:r>
      <w:r w:rsidR="00E248AB" w:rsidRPr="00FB4354">
        <w:rPr>
          <w:rFonts w:hint="eastAsia"/>
        </w:rPr>
        <w:t>将请求端和响应的信息区分为</w:t>
      </w:r>
      <w:r w:rsidR="00E248AB" w:rsidRPr="00FB4354">
        <w:rPr>
          <w:rFonts w:hint="eastAsia"/>
        </w:rPr>
        <w:t>server</w:t>
      </w:r>
      <w:r w:rsidR="00E248AB" w:rsidRPr="00FB4354">
        <w:rPr>
          <w:rFonts w:hint="eastAsia"/>
        </w:rPr>
        <w:t>与</w:t>
      </w:r>
      <w:r w:rsidR="00E248AB" w:rsidRPr="00FB4354">
        <w:rPr>
          <w:rFonts w:hint="eastAsia"/>
        </w:rPr>
        <w:t>client</w:t>
      </w:r>
      <w:r w:rsidR="00E248AB" w:rsidRPr="00FB4354">
        <w:rPr>
          <w:rFonts w:hint="eastAsia"/>
        </w:rPr>
        <w:t>进行封装，开发者可以很方便的获取如</w:t>
      </w:r>
      <w:r w:rsidR="00E248AB" w:rsidRPr="00FB4354">
        <w:rPr>
          <w:rFonts w:hint="eastAsia"/>
        </w:rPr>
        <w:t>cookie</w:t>
      </w:r>
      <w:r w:rsidR="00E248AB" w:rsidRPr="00FB4354">
        <w:rPr>
          <w:rFonts w:hint="eastAsia"/>
        </w:rPr>
        <w:t>，</w:t>
      </w:r>
      <w:r w:rsidR="00E248AB" w:rsidRPr="00FB4354">
        <w:rPr>
          <w:rFonts w:hint="eastAsia"/>
        </w:rPr>
        <w:t>context</w:t>
      </w:r>
      <w:r w:rsidR="00E248AB" w:rsidRPr="00FB4354">
        <w:rPr>
          <w:rFonts w:hint="eastAsia"/>
        </w:rPr>
        <w:t>等信息。</w:t>
      </w:r>
    </w:p>
    <w:p w:rsidR="00E248AB" w:rsidRPr="00FB4354" w:rsidRDefault="00E248AB" w:rsidP="00FB4354">
      <w:r w:rsidRPr="00FB4354">
        <w:rPr>
          <w:rFonts w:hint="eastAsia"/>
        </w:rPr>
        <w:t>7.Trace</w:t>
      </w:r>
    </w:p>
    <w:p w:rsidR="00E248AB" w:rsidRPr="00FB4354" w:rsidRDefault="007E4969" w:rsidP="00513429">
      <w:pPr>
        <w:ind w:firstLine="420"/>
      </w:pPr>
      <w:r>
        <w:rPr>
          <w:rFonts w:hint="eastAsia"/>
        </w:rPr>
        <w:t>HADES</w:t>
      </w:r>
      <w:r w:rsidR="00E248AB" w:rsidRPr="00FB4354">
        <w:rPr>
          <w:rFonts w:hint="eastAsia"/>
        </w:rPr>
        <w:t>实现了</w:t>
      </w:r>
      <w:r w:rsidR="00E248AB" w:rsidRPr="00FB4354">
        <w:rPr>
          <w:rFonts w:hint="eastAsia"/>
        </w:rPr>
        <w:t>.Net</w:t>
      </w:r>
      <w:r w:rsidR="00E248AB" w:rsidRPr="00FB4354">
        <w:rPr>
          <w:rFonts w:hint="eastAsia"/>
        </w:rPr>
        <w:t>中的</w:t>
      </w:r>
      <w:r w:rsidR="00E248AB" w:rsidRPr="00FB4354">
        <w:rPr>
          <w:rFonts w:hint="eastAsia"/>
        </w:rPr>
        <w:t>Trace</w:t>
      </w:r>
      <w:r w:rsidR="00E248AB" w:rsidRPr="00FB4354">
        <w:rPr>
          <w:rFonts w:hint="eastAsia"/>
        </w:rPr>
        <w:t>功能，开发者可以将</w:t>
      </w:r>
      <w:r w:rsidR="00E248AB" w:rsidRPr="00FB4354">
        <w:rPr>
          <w:rFonts w:hint="eastAsia"/>
        </w:rPr>
        <w:t>Trace</w:t>
      </w:r>
      <w:r w:rsidR="00E248AB" w:rsidRPr="00FB4354">
        <w:rPr>
          <w:rFonts w:hint="eastAsia"/>
        </w:rPr>
        <w:t>代码嵌入到自己的开发代码中，在运行时</w:t>
      </w:r>
      <w:r>
        <w:rPr>
          <w:rFonts w:hint="eastAsia"/>
        </w:rPr>
        <w:t>HADES</w:t>
      </w:r>
      <w:r w:rsidR="00E248AB" w:rsidRPr="00FB4354">
        <w:rPr>
          <w:rFonts w:hint="eastAsia"/>
        </w:rPr>
        <w:t>会收集</w:t>
      </w:r>
      <w:r w:rsidR="00E248AB" w:rsidRPr="00FB4354">
        <w:rPr>
          <w:rFonts w:hint="eastAsia"/>
        </w:rPr>
        <w:t>Trace</w:t>
      </w:r>
      <w:r w:rsidR="00E248AB" w:rsidRPr="00FB4354">
        <w:rPr>
          <w:rFonts w:hint="eastAsia"/>
        </w:rPr>
        <w:t>信息，并且在页面打印，可以更方便的排查错误和超时等情况，并且</w:t>
      </w:r>
      <w:r w:rsidR="00E248AB" w:rsidRPr="00FB4354">
        <w:rPr>
          <w:rFonts w:hint="eastAsia"/>
        </w:rPr>
        <w:t>Trace</w:t>
      </w:r>
      <w:r w:rsidR="00E248AB" w:rsidRPr="00FB4354">
        <w:rPr>
          <w:rFonts w:hint="eastAsia"/>
        </w:rPr>
        <w:t>功能对于性能的损耗极小。</w:t>
      </w:r>
    </w:p>
    <w:p w:rsidR="00E248AB" w:rsidRPr="00FB4354" w:rsidRDefault="00E248AB" w:rsidP="00FB4354">
      <w:r w:rsidRPr="00FB4354">
        <w:rPr>
          <w:rFonts w:hint="eastAsia"/>
        </w:rPr>
        <w:t>8.</w:t>
      </w:r>
      <w:r w:rsidRPr="00FB4354">
        <w:rPr>
          <w:rFonts w:hint="eastAsia"/>
        </w:rPr>
        <w:t>页面缓存</w:t>
      </w:r>
    </w:p>
    <w:p w:rsidR="00E248AB" w:rsidRPr="00FB4354" w:rsidRDefault="007E4969" w:rsidP="00513429">
      <w:pPr>
        <w:ind w:firstLine="420"/>
      </w:pPr>
      <w:r>
        <w:rPr>
          <w:rFonts w:hint="eastAsia"/>
        </w:rPr>
        <w:t>HADES</w:t>
      </w:r>
      <w:r w:rsidR="00E248AB" w:rsidRPr="00FB4354">
        <w:rPr>
          <w:rFonts w:hint="eastAsia"/>
        </w:rPr>
        <w:t>集成了页面缓存机制，可以将已经生成的页面存储到缓存服务器，在调用时进行时间校验，并决定是从缓存中取还是生成新的页面。</w:t>
      </w:r>
    </w:p>
    <w:p w:rsidR="00E248AB" w:rsidRPr="00FB4354" w:rsidRDefault="00E248AB" w:rsidP="00FB4354">
      <w:r w:rsidRPr="00FB4354">
        <w:rPr>
          <w:rFonts w:hint="eastAsia"/>
        </w:rPr>
        <w:t>9.</w:t>
      </w:r>
      <w:r w:rsidRPr="00FB4354">
        <w:rPr>
          <w:rFonts w:hint="eastAsia"/>
        </w:rPr>
        <w:t>线程安全</w:t>
      </w:r>
    </w:p>
    <w:p w:rsidR="00475B2C" w:rsidRDefault="007E4969" w:rsidP="0088377A">
      <w:pPr>
        <w:ind w:firstLine="420"/>
      </w:pPr>
      <w:r>
        <w:rPr>
          <w:rFonts w:hint="eastAsia"/>
        </w:rPr>
        <w:t>HADES</w:t>
      </w:r>
      <w:r w:rsidR="00E248AB" w:rsidRPr="00FB4354">
        <w:rPr>
          <w:rFonts w:hint="eastAsia"/>
        </w:rPr>
        <w:t>使用本地线程变量对每一个请求进行封装，很好的解决了高并发下多线程之间的安全性问题。</w:t>
      </w:r>
    </w:p>
    <w:p w:rsidR="00336D6C" w:rsidRDefault="00336D6C" w:rsidP="0088377A">
      <w:pPr>
        <w:ind w:firstLine="420"/>
      </w:pPr>
    </w:p>
    <w:p w:rsidR="00513429" w:rsidRPr="00FB4354" w:rsidRDefault="00513429" w:rsidP="00FB4354">
      <w:r>
        <w:rPr>
          <w:rFonts w:hint="eastAsia"/>
        </w:rPr>
        <w:t>小结：</w:t>
      </w:r>
    </w:p>
    <w:p w:rsidR="00475B2C" w:rsidRPr="00FB4354" w:rsidRDefault="007E4969" w:rsidP="00C4478F">
      <w:pPr>
        <w:ind w:firstLine="420"/>
      </w:pPr>
      <w:r>
        <w:rPr>
          <w:rFonts w:hint="eastAsia"/>
        </w:rPr>
        <w:t>HADES</w:t>
      </w:r>
      <w:r w:rsidR="00475B2C" w:rsidRPr="00FB4354">
        <w:rPr>
          <w:rFonts w:hint="eastAsia"/>
        </w:rPr>
        <w:t>目前已经在</w:t>
      </w:r>
      <w:r w:rsidR="00475B2C" w:rsidRPr="00FB4354">
        <w:rPr>
          <w:rFonts w:hint="eastAsia"/>
        </w:rPr>
        <w:t>58</w:t>
      </w:r>
      <w:r w:rsidR="008D6688">
        <w:rPr>
          <w:rFonts w:hint="eastAsia"/>
        </w:rPr>
        <w:t>同城</w:t>
      </w:r>
      <w:r w:rsidR="00475B2C" w:rsidRPr="00FB4354">
        <w:rPr>
          <w:rFonts w:hint="eastAsia"/>
        </w:rPr>
        <w:t>内部绝大部分项目中使用。从业务复杂的电商平台，到性能要求极高的主站系统，再到小型的管理平台，</w:t>
      </w:r>
      <w:r>
        <w:rPr>
          <w:rFonts w:hint="eastAsia"/>
        </w:rPr>
        <w:t>HADES</w:t>
      </w:r>
      <w:r w:rsidR="00475B2C" w:rsidRPr="00FB4354">
        <w:rPr>
          <w:rFonts w:hint="eastAsia"/>
        </w:rPr>
        <w:t>都有良好的表现。</w:t>
      </w:r>
    </w:p>
    <w:p w:rsidR="00475B2C" w:rsidRPr="00FB4354" w:rsidRDefault="00475B2C" w:rsidP="00FB4354">
      <w:r w:rsidRPr="00FB4354">
        <w:rPr>
          <w:rFonts w:hint="eastAsia"/>
        </w:rPr>
        <w:t>案例一：主站</w:t>
      </w:r>
    </w:p>
    <w:p w:rsidR="00475B2C" w:rsidRPr="00FB4354" w:rsidRDefault="00EB250A" w:rsidP="00FB4354">
      <w:r>
        <w:rPr>
          <w:rFonts w:hint="eastAsia"/>
        </w:rPr>
        <w:t xml:space="preserve">    58</w:t>
      </w:r>
      <w:r w:rsidR="008D6688">
        <w:rPr>
          <w:rFonts w:hint="eastAsia"/>
        </w:rPr>
        <w:t>同城</w:t>
      </w:r>
      <w:r w:rsidR="00475B2C" w:rsidRPr="00FB4354">
        <w:rPr>
          <w:rFonts w:hint="eastAsia"/>
        </w:rPr>
        <w:t>的主站已经完全使用</w:t>
      </w:r>
      <w:r w:rsidR="007E4969">
        <w:rPr>
          <w:rFonts w:hint="eastAsia"/>
        </w:rPr>
        <w:t>HADES</w:t>
      </w:r>
      <w:r w:rsidR="00475B2C" w:rsidRPr="00FB4354">
        <w:rPr>
          <w:rFonts w:hint="eastAsia"/>
        </w:rPr>
        <w:t>进行开发，平均每天的</w:t>
      </w:r>
      <w:r w:rsidR="00475B2C" w:rsidRPr="00FB4354">
        <w:rPr>
          <w:rFonts w:hint="eastAsia"/>
        </w:rPr>
        <w:t>PV</w:t>
      </w:r>
      <w:r w:rsidR="00475B2C" w:rsidRPr="00FB4354">
        <w:rPr>
          <w:rFonts w:hint="eastAsia"/>
        </w:rPr>
        <w:t>值已经达到</w:t>
      </w:r>
      <w:r w:rsidR="00475B2C" w:rsidRPr="00FB4354">
        <w:rPr>
          <w:rFonts w:hint="eastAsia"/>
        </w:rPr>
        <w:t>4</w:t>
      </w:r>
      <w:r w:rsidR="00475B2C" w:rsidRPr="00FB4354">
        <w:rPr>
          <w:rFonts w:hint="eastAsia"/>
        </w:rPr>
        <w:t>亿，如此庞大的流量已经足以充分证明</w:t>
      </w:r>
      <w:r w:rsidR="007E4969">
        <w:rPr>
          <w:rFonts w:hint="eastAsia"/>
        </w:rPr>
        <w:t>HADES</w:t>
      </w:r>
      <w:r w:rsidR="00475B2C" w:rsidRPr="00FB4354">
        <w:rPr>
          <w:rFonts w:hint="eastAsia"/>
        </w:rPr>
        <w:t>的稳定性和处理高并发的能力。</w:t>
      </w:r>
    </w:p>
    <w:p w:rsidR="00475B2C" w:rsidRPr="00FB4354" w:rsidRDefault="00475B2C" w:rsidP="00FB4354">
      <w:r w:rsidRPr="00FB4354">
        <w:rPr>
          <w:rFonts w:hint="eastAsia"/>
        </w:rPr>
        <w:t>案例二：电商平台</w:t>
      </w:r>
    </w:p>
    <w:p w:rsidR="00CA49BB" w:rsidRPr="00FB4354" w:rsidRDefault="00475B2C" w:rsidP="00FB4354">
      <w:r w:rsidRPr="00FB4354">
        <w:rPr>
          <w:rFonts w:hint="eastAsia"/>
        </w:rPr>
        <w:t xml:space="preserve">    58</w:t>
      </w:r>
      <w:r w:rsidR="008D6688">
        <w:rPr>
          <w:rFonts w:hint="eastAsia"/>
        </w:rPr>
        <w:t>同城</w:t>
      </w:r>
      <w:r w:rsidRPr="00FB4354">
        <w:rPr>
          <w:rFonts w:hint="eastAsia"/>
        </w:rPr>
        <w:t>的电商平台是</w:t>
      </w:r>
      <w:r w:rsidR="00630677" w:rsidRPr="00FB4354">
        <w:rPr>
          <w:rFonts w:hint="eastAsia"/>
        </w:rPr>
        <w:t>58</w:t>
      </w:r>
      <w:r w:rsidR="00630677">
        <w:rPr>
          <w:rFonts w:hint="eastAsia"/>
        </w:rPr>
        <w:t>同城</w:t>
      </w:r>
      <w:r w:rsidRPr="00FB4354">
        <w:rPr>
          <w:rFonts w:hint="eastAsia"/>
        </w:rPr>
        <w:t>内部业务最复杂的系统之一，在电商平台的开发过程中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获得丰富的功能扩展，如分页组件、</w:t>
      </w:r>
      <w:r w:rsidRPr="00FB4354">
        <w:rPr>
          <w:rFonts w:hint="eastAsia"/>
        </w:rPr>
        <w:t>JSON</w:t>
      </w:r>
      <w:r w:rsidRPr="00FB4354">
        <w:rPr>
          <w:rFonts w:hint="eastAsia"/>
        </w:rPr>
        <w:t>格式化、异常处理等等。这些公用组件的出现，节省了开发人员大量的时间。</w:t>
      </w:r>
    </w:p>
    <w:p w:rsidR="00D3711A" w:rsidRPr="00FB4354" w:rsidRDefault="00D3711A" w:rsidP="00FB4354">
      <w:r w:rsidRPr="00FB4354">
        <w:br w:type="page"/>
      </w:r>
    </w:p>
    <w:p w:rsidR="00D33B40" w:rsidRPr="008061B3" w:rsidRDefault="007E4969" w:rsidP="008061B3">
      <w:pPr>
        <w:pStyle w:val="1"/>
      </w:pPr>
      <w:bookmarkStart w:id="4" w:name="_Toc335141915"/>
      <w:r>
        <w:rPr>
          <w:rFonts w:hint="eastAsia"/>
        </w:rPr>
        <w:lastRenderedPageBreak/>
        <w:t>HADES</w:t>
      </w:r>
      <w:r w:rsidR="007908D5" w:rsidRPr="008061B3">
        <w:rPr>
          <w:rFonts w:hint="eastAsia"/>
        </w:rPr>
        <w:t>框架</w:t>
      </w:r>
      <w:r w:rsidR="000B18DE" w:rsidRPr="008061B3">
        <w:rPr>
          <w:rFonts w:hint="eastAsia"/>
        </w:rPr>
        <w:t>概览</w:t>
      </w:r>
      <w:bookmarkEnd w:id="4"/>
    </w:p>
    <w:p w:rsidR="002558F8" w:rsidRPr="009A732A" w:rsidRDefault="00325662" w:rsidP="00AF5584">
      <w:pPr>
        <w:pStyle w:val="2"/>
        <w:numPr>
          <w:ilvl w:val="0"/>
          <w:numId w:val="4"/>
        </w:numPr>
      </w:pPr>
      <w:bookmarkStart w:id="5" w:name="_Toc335141916"/>
      <w:r w:rsidRPr="009A732A">
        <w:rPr>
          <w:rFonts w:hint="eastAsia"/>
        </w:rPr>
        <w:t>设计原则</w:t>
      </w:r>
      <w:bookmarkEnd w:id="5"/>
    </w:p>
    <w:p w:rsidR="00D33B40" w:rsidRPr="00FB4354" w:rsidRDefault="00B515A6" w:rsidP="00FB4354">
      <w:r w:rsidRPr="00FB4354">
        <w:rPr>
          <w:rFonts w:hint="eastAsia"/>
        </w:rPr>
        <w:t>简单</w:t>
      </w:r>
      <w:r w:rsidR="00D63138">
        <w:rPr>
          <w:rFonts w:hint="eastAsia"/>
        </w:rPr>
        <w:t>。</w:t>
      </w:r>
    </w:p>
    <w:p w:rsidR="00D33B40" w:rsidRPr="00FB4354" w:rsidRDefault="00B515A6" w:rsidP="00FB4354">
      <w:r w:rsidRPr="00FB4354">
        <w:rPr>
          <w:rFonts w:hint="eastAsia"/>
        </w:rPr>
        <w:t>高效</w:t>
      </w:r>
      <w:r w:rsidR="00D63138">
        <w:rPr>
          <w:rFonts w:hint="eastAsia"/>
        </w:rPr>
        <w:t>。</w:t>
      </w:r>
    </w:p>
    <w:p w:rsidR="005D5FFC" w:rsidRPr="00FB4354" w:rsidRDefault="005D5FFC" w:rsidP="00FB4354">
      <w:r w:rsidRPr="00FB4354">
        <w:rPr>
          <w:rFonts w:hint="eastAsia"/>
        </w:rPr>
        <w:t>零配置</w:t>
      </w:r>
      <w:r w:rsidR="00D63138">
        <w:rPr>
          <w:rFonts w:hint="eastAsia"/>
        </w:rPr>
        <w:t>。</w:t>
      </w:r>
    </w:p>
    <w:p w:rsidR="00C4342B" w:rsidRDefault="007E4969" w:rsidP="00FB4354">
      <w:pPr>
        <w:pStyle w:val="2"/>
      </w:pPr>
      <w:bookmarkStart w:id="6" w:name="_Toc335141917"/>
      <w:r>
        <w:rPr>
          <w:rFonts w:hint="eastAsia"/>
        </w:rPr>
        <w:t>HADES</w:t>
      </w:r>
      <w:r w:rsidR="00D87038" w:rsidRPr="009A732A">
        <w:rPr>
          <w:rFonts w:hint="eastAsia"/>
        </w:rPr>
        <w:t>架构</w:t>
      </w:r>
      <w:bookmarkEnd w:id="6"/>
    </w:p>
    <w:p w:rsidR="00C8183B" w:rsidRPr="00FB4354" w:rsidRDefault="007E4969" w:rsidP="00FB4354">
      <w:r>
        <w:rPr>
          <w:rFonts w:hint="eastAsia"/>
        </w:rPr>
        <w:t>HADES</w:t>
      </w:r>
      <w:r w:rsidR="00C8183B" w:rsidRPr="00FB4354">
        <w:rPr>
          <w:rFonts w:hint="eastAsia"/>
        </w:rPr>
        <w:t>框架由以下几个主要的部分组成。</w:t>
      </w:r>
    </w:p>
    <w:p w:rsidR="004900DE" w:rsidRPr="002E7DD1" w:rsidRDefault="000B67C0" w:rsidP="002E7DD1">
      <w:pPr>
        <w:pStyle w:val="3"/>
      </w:pPr>
      <w:bookmarkStart w:id="7" w:name="_Toc335141918"/>
      <w:r w:rsidRPr="002E7DD1">
        <w:rPr>
          <w:rFonts w:hint="eastAsia"/>
        </w:rPr>
        <w:t>MVCFilter</w:t>
      </w:r>
      <w:bookmarkEnd w:id="7"/>
    </w:p>
    <w:p w:rsidR="00603841" w:rsidRPr="005F37F6" w:rsidRDefault="007E4969" w:rsidP="00FB4354">
      <w:pPr>
        <w:pStyle w:val="aa"/>
        <w:ind w:firstLine="480"/>
        <w:rPr>
          <w:rFonts w:cstheme="minorBidi"/>
          <w:kern w:val="2"/>
        </w:rPr>
      </w:pPr>
      <w:r>
        <w:rPr>
          <w:rFonts w:hint="eastAsia"/>
        </w:rPr>
        <w:t>HADES</w:t>
      </w:r>
      <w:r w:rsidR="00603841" w:rsidRPr="005F37F6">
        <w:rPr>
          <w:rFonts w:hint="eastAsia"/>
        </w:rPr>
        <w:t>通过Filter</w:t>
      </w:r>
      <w:r w:rsidR="00E507D9">
        <w:rPr>
          <w:rFonts w:hint="eastAsia"/>
        </w:rPr>
        <w:t>实现对所有请求的拦截，并将符合规范</w:t>
      </w:r>
      <w:r w:rsidR="00603841" w:rsidRPr="005F37F6">
        <w:rPr>
          <w:rFonts w:hint="eastAsia"/>
        </w:rPr>
        <w:t>的请求交给</w:t>
      </w:r>
      <w:r w:rsidR="00603841" w:rsidRPr="005F37F6">
        <w:rPr>
          <w:rFonts w:cstheme="minorBidi"/>
          <w:kern w:val="2"/>
        </w:rPr>
        <w:t>MvcDispatcher</w:t>
      </w:r>
      <w:r w:rsidR="00603841" w:rsidRPr="005F37F6">
        <w:rPr>
          <w:rFonts w:cstheme="minorBidi" w:hint="eastAsia"/>
          <w:kern w:val="2"/>
        </w:rPr>
        <w:t>进行处理</w:t>
      </w:r>
      <w:r w:rsidR="00AA5195" w:rsidRPr="005F37F6">
        <w:rPr>
          <w:rFonts w:cstheme="minorBidi" w:hint="eastAsia"/>
          <w:kern w:val="2"/>
        </w:rPr>
        <w:t>。</w:t>
      </w:r>
    </w:p>
    <w:p w:rsidR="00603841" w:rsidRPr="002E7DD1" w:rsidRDefault="00603841" w:rsidP="002E7DD1">
      <w:pPr>
        <w:pStyle w:val="3"/>
      </w:pPr>
      <w:bookmarkStart w:id="8" w:name="_Toc335141919"/>
      <w:r w:rsidRPr="002E7DD1">
        <w:t>MvcDispatcher</w:t>
      </w:r>
      <w:bookmarkEnd w:id="8"/>
    </w:p>
    <w:p w:rsidR="00603841" w:rsidRPr="005F37F6" w:rsidRDefault="00603841" w:rsidP="00FB4354">
      <w:pPr>
        <w:pStyle w:val="aa"/>
        <w:ind w:firstLine="480"/>
      </w:pPr>
      <w:r w:rsidRPr="005F37F6">
        <w:t>这个类不仅负责实现请求转发，还负责启动一个</w:t>
      </w:r>
      <w:r w:rsidRPr="005F37F6">
        <w:rPr>
          <w:kern w:val="2"/>
        </w:rPr>
        <w:t>MvcWebAppContext</w:t>
      </w:r>
      <w:r w:rsidRPr="005F37F6">
        <w:t>容器。</w:t>
      </w:r>
      <w:r w:rsidRPr="005F37F6">
        <w:rPr>
          <w:kern w:val="2"/>
        </w:rPr>
        <w:t>MvcWebAppContext</w:t>
      </w:r>
      <w:r w:rsidRPr="005F37F6">
        <w:rPr>
          <w:rFonts w:hint="eastAsia"/>
          <w:kern w:val="2"/>
        </w:rPr>
        <w:t>是Web应用的核心容器，一些App级别的信息将被逐步增加到这个容器中。</w:t>
      </w:r>
      <w:r w:rsidRPr="005F37F6">
        <w:rPr>
          <w:kern w:val="2"/>
        </w:rPr>
        <w:t>MvcDispatcher</w:t>
      </w:r>
      <w:r w:rsidRPr="005F37F6">
        <w:rPr>
          <w:rFonts w:hint="eastAsia"/>
          <w:kern w:val="2"/>
        </w:rPr>
        <w:t>的主要职责是找到合适的请求Action并调用该方法返回结果</w:t>
      </w:r>
      <w:r w:rsidR="00176795">
        <w:rPr>
          <w:rFonts w:hint="eastAsia"/>
          <w:kern w:val="2"/>
        </w:rPr>
        <w:t>。</w:t>
      </w:r>
    </w:p>
    <w:p w:rsidR="00C4342B" w:rsidRPr="00FB4354" w:rsidRDefault="00AA5195" w:rsidP="00FB4354">
      <w:r w:rsidRPr="00FB4354">
        <w:rPr>
          <w:rFonts w:hint="eastAsia"/>
        </w:rPr>
        <w:t>执行</w:t>
      </w:r>
      <w:r w:rsidR="00C4342B" w:rsidRPr="00FB4354">
        <w:rPr>
          <w:rFonts w:hint="eastAsia"/>
        </w:rPr>
        <w:t>过程：</w:t>
      </w:r>
    </w:p>
    <w:p w:rsidR="00C4342B" w:rsidRPr="005F37F6" w:rsidRDefault="00320E60" w:rsidP="00FB4354">
      <w:pPr>
        <w:pStyle w:val="aa"/>
        <w:ind w:firstLine="480"/>
      </w:pPr>
      <w:r>
        <w:rPr>
          <w:rFonts w:hint="eastAsia"/>
        </w:rPr>
        <w:t>1.</w:t>
      </w:r>
      <w:r w:rsidR="00C4342B" w:rsidRPr="005F37F6">
        <w:rPr>
          <w:rFonts w:hint="eastAsia"/>
        </w:rPr>
        <w:t>封装请求信息到本地环境变量，从而保证线程安全。</w:t>
      </w:r>
    </w:p>
    <w:p w:rsidR="00C4342B" w:rsidRPr="005F37F6" w:rsidRDefault="00320E60" w:rsidP="00FB4354">
      <w:pPr>
        <w:pStyle w:val="aa"/>
        <w:ind w:firstLine="480"/>
      </w:pPr>
      <w:r>
        <w:rPr>
          <w:rFonts w:hint="eastAsia"/>
        </w:rPr>
        <w:t>2.</w:t>
      </w:r>
      <w:r w:rsidR="00C4342B" w:rsidRPr="005F37F6">
        <w:rPr>
          <w:rFonts w:hint="eastAsia"/>
        </w:rPr>
        <w:t>匹配合适的路由信息找到</w:t>
      </w:r>
      <w:r w:rsidR="00C4342B" w:rsidRPr="00A933B7">
        <w:t>RouteResult</w:t>
      </w:r>
      <w:r w:rsidR="00C4342B" w:rsidRPr="00A933B7">
        <w:rPr>
          <w:rFonts w:hint="eastAsia"/>
        </w:rPr>
        <w:t>。</w:t>
      </w:r>
    </w:p>
    <w:p w:rsidR="00C4342B" w:rsidRPr="005F37F6" w:rsidRDefault="00320E60" w:rsidP="00FB4354">
      <w:pPr>
        <w:pStyle w:val="aa"/>
        <w:ind w:firstLine="480"/>
      </w:pPr>
      <w:r>
        <w:rPr>
          <w:rFonts w:hint="eastAsia"/>
        </w:rPr>
        <w:t>3.</w:t>
      </w:r>
      <w:r w:rsidR="00C4342B" w:rsidRPr="005F37F6">
        <w:rPr>
          <w:rFonts w:hint="eastAsia"/>
        </w:rPr>
        <w:t>执行路由信息中的</w:t>
      </w:r>
      <w:r w:rsidR="00C4342B" w:rsidRPr="00A933B7">
        <w:t>Action</w:t>
      </w:r>
      <w:r w:rsidR="00C4342B" w:rsidRPr="00A933B7">
        <w:rPr>
          <w:rFonts w:hint="eastAsia"/>
        </w:rPr>
        <w:t>方法</w:t>
      </w:r>
      <w:r w:rsidR="009D4490" w:rsidRPr="00A933B7">
        <w:rPr>
          <w:rFonts w:hint="eastAsia"/>
        </w:rPr>
        <w:t>并得到ActionResult。</w:t>
      </w:r>
    </w:p>
    <w:p w:rsidR="00C4342B" w:rsidRPr="005F37F6" w:rsidRDefault="00320E60" w:rsidP="00FB4354">
      <w:pPr>
        <w:pStyle w:val="aa"/>
        <w:ind w:firstLine="480"/>
      </w:pPr>
      <w:r>
        <w:rPr>
          <w:rFonts w:hint="eastAsia"/>
        </w:rPr>
        <w:t>4.</w:t>
      </w:r>
      <w:r w:rsidR="00C4342B" w:rsidRPr="005F37F6">
        <w:rPr>
          <w:rFonts w:hint="eastAsia"/>
        </w:rPr>
        <w:t>进行跳转</w:t>
      </w:r>
    </w:p>
    <w:p w:rsidR="00C4342B" w:rsidRPr="005F37F6" w:rsidRDefault="00320E60" w:rsidP="00FB4354">
      <w:pPr>
        <w:pStyle w:val="aa"/>
        <w:ind w:firstLine="480"/>
      </w:pPr>
      <w:r>
        <w:rPr>
          <w:rFonts w:hint="eastAsia"/>
        </w:rPr>
        <w:t>5.</w:t>
      </w:r>
      <w:r w:rsidR="00C4342B" w:rsidRPr="005F37F6">
        <w:rPr>
          <w:rFonts w:hint="eastAsia"/>
        </w:rPr>
        <w:t>对本地环境变量进行清除。</w:t>
      </w:r>
    </w:p>
    <w:p w:rsidR="00AA5195" w:rsidRPr="000B3729" w:rsidRDefault="00AA5195" w:rsidP="00FB4354">
      <w:pPr>
        <w:pStyle w:val="aa"/>
        <w:ind w:firstLine="480"/>
      </w:pPr>
    </w:p>
    <w:p w:rsidR="00C4342B" w:rsidRPr="002E7DD1" w:rsidRDefault="00AA5195" w:rsidP="002E7DD1">
      <w:pPr>
        <w:pStyle w:val="3"/>
      </w:pPr>
      <w:bookmarkStart w:id="9" w:name="_Toc335141920"/>
      <w:r w:rsidRPr="002E7DD1">
        <w:rPr>
          <w:rFonts w:hint="eastAsia"/>
        </w:rPr>
        <w:t>MvcController</w:t>
      </w:r>
      <w:bookmarkEnd w:id="9"/>
    </w:p>
    <w:p w:rsidR="00586B32" w:rsidRDefault="00AA5195" w:rsidP="00FB4354">
      <w:pPr>
        <w:pStyle w:val="aa"/>
        <w:ind w:firstLine="480"/>
      </w:pPr>
      <w:r>
        <w:rPr>
          <w:rFonts w:hint="eastAsia"/>
        </w:rPr>
        <w:t>这个类是所有Controller的基类，只有继承自这个类的Controller才能够被</w:t>
      </w:r>
      <w:r w:rsidR="007E4969">
        <w:rPr>
          <w:rFonts w:hint="eastAsia"/>
        </w:rPr>
        <w:t>HADES</w:t>
      </w:r>
      <w:r>
        <w:rPr>
          <w:rFonts w:hint="eastAsia"/>
        </w:rPr>
        <w:t>所扫描，并加载该类中的Action信息</w:t>
      </w:r>
      <w:r w:rsidR="00586B32">
        <w:rPr>
          <w:rFonts w:hint="eastAsia"/>
        </w:rPr>
        <w:t>，MvcController中封装了日志组件，并且封装了一个应用的上下文变量</w:t>
      </w:r>
      <w:r w:rsidR="005078A7">
        <w:rPr>
          <w:rFonts w:hint="eastAsia"/>
        </w:rPr>
        <w:t>，在MvcController中添加的可以被其他Controller 使用</w:t>
      </w:r>
    </w:p>
    <w:p w:rsidR="00D01B34" w:rsidRPr="002E7DD1" w:rsidRDefault="00D01B34" w:rsidP="002E7DD1">
      <w:pPr>
        <w:pStyle w:val="3"/>
      </w:pPr>
      <w:bookmarkStart w:id="10" w:name="_Toc335141921"/>
      <w:r w:rsidRPr="002E7DD1">
        <w:rPr>
          <w:rFonts w:hint="eastAsia"/>
        </w:rPr>
        <w:lastRenderedPageBreak/>
        <w:t>BeatContext</w:t>
      </w:r>
      <w:bookmarkEnd w:id="10"/>
    </w:p>
    <w:p w:rsidR="00D01B34" w:rsidRDefault="00D01B34" w:rsidP="00FB4354">
      <w:pPr>
        <w:pStyle w:val="aa"/>
        <w:ind w:firstLine="480"/>
      </w:pPr>
      <w:r>
        <w:rPr>
          <w:rFonts w:hint="eastAsia"/>
        </w:rPr>
        <w:t>这是一个接口类，其中定义了每个请求被</w:t>
      </w:r>
      <w:r w:rsidR="007E4969">
        <w:rPr>
          <w:rFonts w:hint="eastAsia"/>
        </w:rPr>
        <w:t>HADES</w:t>
      </w:r>
      <w:r>
        <w:rPr>
          <w:rFonts w:hint="eastAsia"/>
        </w:rPr>
        <w:t>封装后</w:t>
      </w:r>
      <w:r w:rsidR="00ED67A0">
        <w:rPr>
          <w:rFonts w:hint="eastAsia"/>
        </w:rPr>
        <w:t>所能提供的数据接口。</w:t>
      </w:r>
    </w:p>
    <w:p w:rsidR="00AA5195" w:rsidRPr="002E7DD1" w:rsidRDefault="00D52B9D" w:rsidP="002E7DD1">
      <w:pPr>
        <w:pStyle w:val="3"/>
      </w:pPr>
      <w:bookmarkStart w:id="11" w:name="_Toc335141922"/>
      <w:r w:rsidRPr="002E7DD1">
        <w:rPr>
          <w:rFonts w:hint="eastAsia"/>
        </w:rPr>
        <w:t>ActionResult</w:t>
      </w:r>
      <w:bookmarkEnd w:id="11"/>
    </w:p>
    <w:p w:rsidR="00D52B9D" w:rsidRPr="00C4342B" w:rsidRDefault="00D52B9D" w:rsidP="00FB4354">
      <w:pPr>
        <w:pStyle w:val="aa"/>
        <w:ind w:firstLine="480"/>
      </w:pPr>
      <w:r>
        <w:rPr>
          <w:rFonts w:hint="eastAsia"/>
        </w:rPr>
        <w:t>这是一个接口类，用户可以自己定义</w:t>
      </w:r>
      <w:commentRangeStart w:id="12"/>
      <w:r>
        <w:rPr>
          <w:rFonts w:hint="eastAsia"/>
        </w:rPr>
        <w:t>返回的</w:t>
      </w:r>
      <w:commentRangeEnd w:id="12"/>
      <w:r w:rsidR="00477C52">
        <w:rPr>
          <w:rStyle w:val="ad"/>
          <w:rFonts w:asciiTheme="minorHAnsi" w:eastAsiaTheme="minorEastAsia" w:hAnsiTheme="minorHAnsi" w:cstheme="minorBidi"/>
          <w:kern w:val="2"/>
        </w:rPr>
        <w:commentReference w:id="12"/>
      </w:r>
      <w:r w:rsidR="00E13F0E">
        <w:rPr>
          <w:rFonts w:hint="eastAsia"/>
        </w:rPr>
        <w:t>结果类型</w:t>
      </w:r>
      <w:r w:rsidR="0013060E">
        <w:rPr>
          <w:rFonts w:hint="eastAsia"/>
        </w:rPr>
        <w:t>。</w:t>
      </w:r>
    </w:p>
    <w:p w:rsidR="00D87038" w:rsidRPr="00FB4354" w:rsidRDefault="00070990" w:rsidP="00FB4354">
      <w:r>
        <w:rPr>
          <w:rFonts w:hint="eastAsia"/>
        </w:rPr>
        <w:tab/>
      </w:r>
      <w:r w:rsidR="00D87038" w:rsidRPr="00FB4354">
        <w:rPr>
          <w:rFonts w:hint="eastAsia"/>
        </w:rPr>
        <w:t>下图为</w:t>
      </w:r>
      <w:r w:rsidR="004662DC" w:rsidRPr="00FB4354">
        <w:rPr>
          <w:rFonts w:hint="eastAsia"/>
        </w:rPr>
        <w:t>基于</w:t>
      </w:r>
      <w:r w:rsidR="007E4969">
        <w:rPr>
          <w:rFonts w:hint="eastAsia"/>
        </w:rPr>
        <w:t>HADES</w:t>
      </w:r>
      <w:r w:rsidR="00D87038" w:rsidRPr="00FB4354">
        <w:rPr>
          <w:rFonts w:hint="eastAsia"/>
        </w:rPr>
        <w:t>的</w:t>
      </w:r>
      <w:r w:rsidR="004662DC" w:rsidRPr="00FB4354">
        <w:rPr>
          <w:rFonts w:hint="eastAsia"/>
        </w:rPr>
        <w:t>应用的</w:t>
      </w:r>
      <w:r w:rsidR="009A31DC" w:rsidRPr="00FB4354">
        <w:rPr>
          <w:rFonts w:hint="eastAsia"/>
        </w:rPr>
        <w:t>一般</w:t>
      </w:r>
      <w:r w:rsidR="00477C52">
        <w:rPr>
          <w:rStyle w:val="ad"/>
        </w:rPr>
        <w:commentReference w:id="13"/>
      </w:r>
      <w:r w:rsidR="001109B6" w:rsidRPr="00FB4354">
        <w:rPr>
          <w:rFonts w:hint="eastAsia"/>
        </w:rPr>
        <w:t>架构</w:t>
      </w:r>
      <w:r w:rsidR="004662DC" w:rsidRPr="00FB4354">
        <w:rPr>
          <w:rFonts w:hint="eastAsia"/>
        </w:rPr>
        <w:t>：</w:t>
      </w:r>
    </w:p>
    <w:p w:rsidR="004662DC" w:rsidRPr="00FB4354" w:rsidRDefault="004662DC" w:rsidP="00FB4354">
      <w:r w:rsidRPr="00FB4354">
        <w:rPr>
          <w:rFonts w:hint="eastAsia"/>
        </w:rPr>
        <w:tab/>
      </w:r>
      <w:r w:rsidRPr="00FB4354">
        <w:rPr>
          <w:rFonts w:hint="eastAsia"/>
        </w:rPr>
        <w:t>其中的基础服务和</w:t>
      </w:r>
      <w:r w:rsidRPr="00FB4354">
        <w:rPr>
          <w:rFonts w:hint="eastAsia"/>
        </w:rPr>
        <w:t>BizController</w:t>
      </w:r>
      <w:r w:rsidRPr="00FB4354">
        <w:rPr>
          <w:rFonts w:hint="eastAsia"/>
        </w:rPr>
        <w:t>都是业务相关类。</w:t>
      </w:r>
    </w:p>
    <w:p w:rsidR="00D87038" w:rsidRPr="00FB4354" w:rsidRDefault="00D87038" w:rsidP="00FB4354">
      <w:r w:rsidRPr="00FB4354">
        <w:rPr>
          <w:noProof/>
        </w:rPr>
        <w:drawing>
          <wp:inline distT="0" distB="0" distL="0" distR="0">
            <wp:extent cx="5524500" cy="4067175"/>
            <wp:effectExtent l="19050" t="0" r="0" b="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357" cy="4069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87038" w:rsidRDefault="007E4969" w:rsidP="00290B44">
      <w:pPr>
        <w:pStyle w:val="2"/>
      </w:pPr>
      <w:bookmarkStart w:id="14" w:name="_Toc335141923"/>
      <w:r>
        <w:rPr>
          <w:rFonts w:hint="eastAsia"/>
        </w:rPr>
        <w:t>HADES</w:t>
      </w:r>
      <w:r w:rsidR="00513EBF">
        <w:rPr>
          <w:rFonts w:hint="eastAsia"/>
        </w:rPr>
        <w:t>依赖</w:t>
      </w:r>
      <w:bookmarkEnd w:id="14"/>
    </w:p>
    <w:p w:rsidR="00F26289" w:rsidRPr="002E7DD1" w:rsidRDefault="00F26289" w:rsidP="002E7DD1">
      <w:pPr>
        <w:pStyle w:val="3"/>
      </w:pPr>
      <w:bookmarkStart w:id="15" w:name="_Toc335141924"/>
      <w:r w:rsidRPr="002E7DD1">
        <w:t>M</w:t>
      </w:r>
      <w:r w:rsidRPr="002E7DD1">
        <w:rPr>
          <w:rFonts w:hint="eastAsia"/>
        </w:rPr>
        <w:t>emcache</w:t>
      </w:r>
      <w:r w:rsidR="00547D06">
        <w:rPr>
          <w:rFonts w:hint="eastAsia"/>
        </w:rPr>
        <w:t>客户端</w:t>
      </w:r>
      <w:bookmarkEnd w:id="15"/>
    </w:p>
    <w:p w:rsidR="00F26289" w:rsidRDefault="00F26289" w:rsidP="00F26289">
      <w:pPr>
        <w:pStyle w:val="aa"/>
        <w:ind w:left="360" w:firstLineChars="0" w:firstLine="0"/>
      </w:pPr>
      <w:r>
        <w:t>M</w:t>
      </w:r>
      <w:r>
        <w:rPr>
          <w:rFonts w:hint="eastAsia"/>
        </w:rPr>
        <w:t>emcache</w:t>
      </w:r>
      <w:r w:rsidR="00B10FAA">
        <w:rPr>
          <w:rFonts w:hint="eastAsia"/>
        </w:rPr>
        <w:t>主要是用来支持页面缓存的</w:t>
      </w:r>
      <w:r w:rsidR="008A2FB5">
        <w:rPr>
          <w:rFonts w:hint="eastAsia"/>
        </w:rPr>
        <w:t>分布式存储，由于通常页面的输出对象都很大，使用java虚拟机的缓存可能会增加服务器的负载，导致服务器宕机，所以将缓存的对象存储到memcache是不错的选择</w:t>
      </w:r>
      <w:r w:rsidR="00B10FAA">
        <w:rPr>
          <w:rFonts w:hint="eastAsia"/>
        </w:rPr>
        <w:t>。</w:t>
      </w:r>
    </w:p>
    <w:p w:rsidR="008A2FB5" w:rsidRDefault="008A2FB5" w:rsidP="00F26289">
      <w:pPr>
        <w:pStyle w:val="aa"/>
        <w:ind w:left="360" w:firstLineChars="0" w:firstLine="0"/>
      </w:pPr>
      <w:r>
        <w:rPr>
          <w:rFonts w:hint="eastAsia"/>
        </w:rPr>
        <w:t>依赖</w:t>
      </w:r>
      <w:r w:rsidR="008E4FF0">
        <w:rPr>
          <w:rFonts w:hint="eastAsia"/>
        </w:rPr>
        <w:t>pom</w:t>
      </w:r>
      <w:r>
        <w:rPr>
          <w:rFonts w:hint="eastAsia"/>
        </w:rPr>
        <w:t>：</w:t>
      </w:r>
    </w:p>
    <w:p w:rsidR="00F26289" w:rsidRDefault="00F26289" w:rsidP="00F26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26289" w:rsidRDefault="00F26289" w:rsidP="00F26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com.bj58.spat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26289" w:rsidRDefault="00F26289" w:rsidP="00F26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com.bj58.spat.memcachedclient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26289" w:rsidRDefault="00F26289" w:rsidP="00F262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26289" w:rsidRDefault="00F26289" w:rsidP="00F26289">
      <w:pPr>
        <w:pStyle w:val="aa"/>
        <w:ind w:left="360" w:firstLineChars="0" w:firstLine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07B0" w:rsidRDefault="005C07B0" w:rsidP="00F26289">
      <w:pPr>
        <w:pStyle w:val="aa"/>
        <w:ind w:left="360" w:firstLineChars="0" w:firstLine="0"/>
        <w:rPr>
          <w:rFonts w:ascii="Courier New" w:hAnsi="Courier New" w:cs="Courier New"/>
          <w:color w:val="008080"/>
          <w:sz w:val="20"/>
          <w:szCs w:val="20"/>
        </w:rPr>
      </w:pPr>
    </w:p>
    <w:p w:rsidR="005C07B0" w:rsidRPr="002E7DD1" w:rsidRDefault="005C07B0" w:rsidP="002E7DD1">
      <w:pPr>
        <w:pStyle w:val="3"/>
      </w:pPr>
      <w:bookmarkStart w:id="16" w:name="_Toc335141925"/>
      <w:r w:rsidRPr="00EF2858">
        <w:t>c</w:t>
      </w:r>
      <w:r w:rsidRPr="002E7DD1">
        <w:t>ommons-fileupload</w:t>
      </w:r>
      <w:bookmarkEnd w:id="16"/>
    </w:p>
    <w:p w:rsidR="00D230E9" w:rsidRDefault="00D230E9" w:rsidP="00D230E9">
      <w:r w:rsidRPr="00D230E9">
        <w:rPr>
          <w:rFonts w:hint="eastAsia"/>
        </w:rPr>
        <w:t>用于做附件上传的基本组件，</w:t>
      </w:r>
      <w:r>
        <w:rPr>
          <w:rFonts w:hint="eastAsia"/>
        </w:rPr>
        <w:t>是</w:t>
      </w:r>
      <w:r>
        <w:rPr>
          <w:rFonts w:hint="eastAsia"/>
        </w:rPr>
        <w:t xml:space="preserve">apache </w:t>
      </w:r>
      <w:r>
        <w:rPr>
          <w:rFonts w:hint="eastAsia"/>
        </w:rPr>
        <w:t>的开源项目。</w:t>
      </w:r>
    </w:p>
    <w:p w:rsidR="008E4FF0" w:rsidRDefault="008E4FF0" w:rsidP="008E4FF0">
      <w:pPr>
        <w:pStyle w:val="aa"/>
        <w:ind w:left="360" w:firstLineChars="0" w:firstLine="0"/>
      </w:pPr>
      <w:r>
        <w:rPr>
          <w:rFonts w:hint="eastAsia"/>
        </w:rPr>
        <w:t>依赖pom：</w:t>
      </w:r>
    </w:p>
    <w:p w:rsidR="008E4FF0" w:rsidRDefault="008E4FF0" w:rsidP="008E4F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E4FF0" w:rsidRDefault="008E4FF0" w:rsidP="008E4F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fileupload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E4FF0" w:rsidRDefault="008E4FF0" w:rsidP="008E4F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fileupload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E4FF0" w:rsidRDefault="008E4FF0" w:rsidP="008E4F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1.2.1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E4FF0" w:rsidRDefault="008E4FF0" w:rsidP="008E4FF0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61B6" w:rsidRPr="002E7DD1" w:rsidRDefault="006E61B6" w:rsidP="002E7DD1">
      <w:pPr>
        <w:pStyle w:val="3"/>
      </w:pPr>
      <w:bookmarkStart w:id="17" w:name="_Toc335141926"/>
      <w:r w:rsidRPr="002E7DD1">
        <w:rPr>
          <w:rFonts w:hint="eastAsia"/>
        </w:rPr>
        <w:t>javassist</w:t>
      </w:r>
      <w:bookmarkEnd w:id="17"/>
    </w:p>
    <w:p w:rsidR="006E61B6" w:rsidRDefault="006E61B6" w:rsidP="008E4FF0">
      <w:r>
        <w:rPr>
          <w:rFonts w:hint="eastAsia"/>
        </w:rPr>
        <w:t>用于处理</w:t>
      </w:r>
      <w:r>
        <w:rPr>
          <w:rFonts w:hint="eastAsia"/>
        </w:rPr>
        <w:t>java</w:t>
      </w:r>
      <w:r>
        <w:rPr>
          <w:rFonts w:hint="eastAsia"/>
        </w:rPr>
        <w:t>的类对象，可以解析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二进制文件得到信息。</w:t>
      </w:r>
    </w:p>
    <w:p w:rsidR="006E61B6" w:rsidRDefault="006E61B6" w:rsidP="008E4FF0"/>
    <w:p w:rsidR="006E61B6" w:rsidRDefault="006E61B6" w:rsidP="006E61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61B6" w:rsidRDefault="006E61B6" w:rsidP="006E61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javassist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61B6" w:rsidRDefault="006E61B6" w:rsidP="006E61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javassist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61B6" w:rsidRDefault="006E61B6" w:rsidP="006E61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3.8.0.GA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61B6" w:rsidRDefault="006E61B6" w:rsidP="006E61B6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71AF8" w:rsidRPr="002E7DD1" w:rsidRDefault="00371AF8" w:rsidP="002E7DD1">
      <w:pPr>
        <w:pStyle w:val="3"/>
      </w:pPr>
      <w:bookmarkStart w:id="18" w:name="_Toc335141927"/>
      <w:r w:rsidRPr="00EF2858">
        <w:t>org.apache.tomcat</w:t>
      </w:r>
      <w:bookmarkEnd w:id="18"/>
    </w:p>
    <w:p w:rsidR="00371AF8" w:rsidRDefault="00371AF8" w:rsidP="006E61B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tomcat7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的新的声明包，用于实现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MvcFilter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的描述和加载。</w:t>
      </w:r>
    </w:p>
    <w:p w:rsidR="00A23DD6" w:rsidRDefault="00A23DD6" w:rsidP="00A23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23DD6" w:rsidRDefault="00A23DD6" w:rsidP="00A23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&lt;groupId&gt;org.apache.tomcat&lt;/groupId&gt;</w:t>
      </w:r>
    </w:p>
    <w:p w:rsidR="00A23DD6" w:rsidRDefault="00A23DD6" w:rsidP="00A23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commentRangeStart w:id="19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</w:r>
      <w:commentRangeEnd w:id="19"/>
      <w:r w:rsidR="00477C52">
        <w:rPr>
          <w:rStyle w:val="ad"/>
        </w:rPr>
        <w:commentReference w:id="19"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&lt;artifactId&gt;tomcat-servlet-api&lt;/artifactId&gt;</w:t>
      </w:r>
    </w:p>
    <w:p w:rsidR="00A23DD6" w:rsidRDefault="00A23DD6" w:rsidP="00A23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  <w:t>&lt;version&gt;7.0.4&lt;/version&gt;</w:t>
      </w:r>
    </w:p>
    <w:p w:rsidR="00A23DD6" w:rsidRDefault="00A23DD6" w:rsidP="00A23D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provided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23DD6" w:rsidRDefault="00A23DD6" w:rsidP="00A23DD6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001DE" w:rsidRPr="002E7DD1" w:rsidRDefault="00586600" w:rsidP="002E7DD1">
      <w:pPr>
        <w:pStyle w:val="3"/>
      </w:pPr>
      <w:bookmarkStart w:id="20" w:name="OLE_LINK1"/>
      <w:bookmarkStart w:id="21" w:name="OLE_LINK2"/>
      <w:bookmarkStart w:id="22" w:name="_Toc335141928"/>
      <w:r w:rsidRPr="00EF2858">
        <w:t>hibernate</w:t>
      </w:r>
      <w:bookmarkEnd w:id="20"/>
      <w:bookmarkEnd w:id="21"/>
      <w:r w:rsidRPr="00EF2858">
        <w:t>-validator</w:t>
      </w:r>
      <w:bookmarkEnd w:id="22"/>
    </w:p>
    <w:p w:rsidR="00586600" w:rsidRDefault="00586600" w:rsidP="00A23DD6">
      <w:pP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JSR-303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的参考实现</w:t>
      </w:r>
      <w:commentRangeStart w:id="23"/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h</w:t>
      </w:r>
      <w:r w:rsidR="001520D7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ib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ernate</w:t>
      </w:r>
      <w:commentRangeEnd w:id="23"/>
      <w:r w:rsidR="00477C52">
        <w:rPr>
          <w:rStyle w:val="ad"/>
        </w:rPr>
        <w:commentReference w:id="23"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的验证作为</w:t>
      </w:r>
      <w:r w:rsidR="007E4969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HADES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校验器的标准实现。</w:t>
      </w:r>
    </w:p>
    <w:p w:rsidR="00C2075B" w:rsidRDefault="00C2075B" w:rsidP="00C2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2075B" w:rsidRDefault="00C2075B" w:rsidP="00C2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&lt;groupId&gt;org.hibernate&lt;/groupId&gt;</w:t>
      </w:r>
    </w:p>
    <w:p w:rsidR="00C2075B" w:rsidRDefault="00C2075B" w:rsidP="00C2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commentRangeStart w:id="24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</w:r>
      <w:commentRangeEnd w:id="24"/>
      <w:r w:rsidR="00477C52">
        <w:rPr>
          <w:rStyle w:val="ad"/>
        </w:rPr>
        <w:commentReference w:id="24"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&lt;artifactId&gt;hibernate-validator&lt;/artifactId&gt;</w:t>
      </w:r>
    </w:p>
    <w:p w:rsidR="00C2075B" w:rsidRDefault="00C2075B" w:rsidP="00C2075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ab/>
        <w:t>&lt;version&gt;4.0.2.GA&lt;/version&gt;</w:t>
      </w:r>
    </w:p>
    <w:p w:rsidR="00C2075B" w:rsidRDefault="00C2075B" w:rsidP="00C2075B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74176" w:rsidRDefault="00A74176" w:rsidP="00C2075B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V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elocity</w:t>
      </w:r>
    </w:p>
    <w:p w:rsidR="00A74176" w:rsidRPr="002E7DD1" w:rsidRDefault="00A74176" w:rsidP="002E7DD1">
      <w:pPr>
        <w:pStyle w:val="3"/>
      </w:pPr>
      <w:bookmarkStart w:id="25" w:name="_Toc335141929"/>
      <w:r w:rsidRPr="002E7DD1">
        <w:rPr>
          <w:rFonts w:hint="eastAsia"/>
        </w:rPr>
        <w:t>使用</w:t>
      </w:r>
      <w:r w:rsidRPr="002E7DD1">
        <w:rPr>
          <w:rFonts w:hint="eastAsia"/>
        </w:rPr>
        <w:t>velocity</w:t>
      </w:r>
      <w:r w:rsidRPr="002E7DD1">
        <w:rPr>
          <w:rFonts w:hint="eastAsia"/>
        </w:rPr>
        <w:t>作为</w:t>
      </w:r>
      <w:r w:rsidR="007E4969">
        <w:rPr>
          <w:rFonts w:hint="eastAsia"/>
        </w:rPr>
        <w:t>HADES</w:t>
      </w:r>
      <w:r w:rsidRPr="002E7DD1">
        <w:rPr>
          <w:rFonts w:hint="eastAsia"/>
        </w:rPr>
        <w:t>页面展示</w:t>
      </w:r>
      <w:r w:rsidR="00246DE1" w:rsidRPr="002E7DD1">
        <w:rPr>
          <w:rFonts w:hint="eastAsia"/>
        </w:rPr>
        <w:t>。</w:t>
      </w:r>
      <w:bookmarkEnd w:id="25"/>
    </w:p>
    <w:p w:rsidR="00A74176" w:rsidRDefault="00A74176" w:rsidP="00A741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74176" w:rsidRDefault="00A74176" w:rsidP="00A741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org.apache.velocity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74176" w:rsidRDefault="00A74176" w:rsidP="00A741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velocity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74176" w:rsidRDefault="00A74176" w:rsidP="00A741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1.7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4692A" w:rsidRDefault="00A74176" w:rsidP="00A74176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F6C79" w:rsidRPr="002E7DD1" w:rsidRDefault="004F6C79" w:rsidP="002E7DD1">
      <w:pPr>
        <w:pStyle w:val="3"/>
      </w:pPr>
      <w:bookmarkStart w:id="26" w:name="_Toc335141930"/>
      <w:r w:rsidRPr="002E7DD1">
        <w:t>L</w:t>
      </w:r>
      <w:r w:rsidRPr="002E7DD1">
        <w:rPr>
          <w:rFonts w:hint="eastAsia"/>
        </w:rPr>
        <w:t>og4j</w:t>
      </w:r>
      <w:bookmarkEnd w:id="26"/>
    </w:p>
    <w:p w:rsidR="004F6C79" w:rsidRDefault="004F6C79" w:rsidP="004F6C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log4j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作为日志的记录工具。</w:t>
      </w:r>
    </w:p>
    <w:p w:rsidR="004F6C79" w:rsidRDefault="004F6C79" w:rsidP="004F6C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F6C79" w:rsidRDefault="004F6C79" w:rsidP="004F6C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log4j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F6C79" w:rsidRDefault="004F6C79" w:rsidP="004F6C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log4j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F6C79" w:rsidRDefault="004F6C79" w:rsidP="004F6C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1.2.16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F6C79" w:rsidRDefault="004F6C79" w:rsidP="004F6C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runtime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F6C79" w:rsidRDefault="004F6C79" w:rsidP="004F6C79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B30F2" w:rsidRPr="002E7DD1" w:rsidRDefault="00C863A4" w:rsidP="002E7DD1">
      <w:pPr>
        <w:pStyle w:val="3"/>
      </w:pPr>
      <w:bookmarkStart w:id="27" w:name="_Toc335141931"/>
      <w:r w:rsidRPr="00EF2858">
        <w:t>commons-beanutils</w:t>
      </w:r>
      <w:r w:rsidR="005123A1" w:rsidRPr="002E7DD1">
        <w:rPr>
          <w:rFonts w:hint="eastAsia"/>
        </w:rPr>
        <w:t>、</w:t>
      </w:r>
      <w:r w:rsidRPr="00EF2858">
        <w:t>commons-lang</w:t>
      </w:r>
      <w:r w:rsidR="005123A1" w:rsidRPr="002E7DD1">
        <w:rPr>
          <w:rFonts w:hint="eastAsia"/>
        </w:rPr>
        <w:t>、</w:t>
      </w:r>
      <w:r w:rsidRPr="00EF2858">
        <w:t>commons-collections</w:t>
      </w:r>
      <w:bookmarkEnd w:id="27"/>
    </w:p>
    <w:p w:rsidR="00C863A4" w:rsidRDefault="00C863A4" w:rsidP="0098129B">
      <w:pPr>
        <w:rPr>
          <w:kern w:val="0"/>
        </w:rPr>
      </w:pPr>
      <w:r>
        <w:rPr>
          <w:rFonts w:hint="eastAsia"/>
          <w:kern w:val="0"/>
        </w:rPr>
        <w:t>作为工具类使用。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commons-collections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commons-collections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3.2.1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beanutils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beanutils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1.8.3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lang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lang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Default="003D450E" w:rsidP="003D45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2.5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D450E" w:rsidRPr="00FE3F3F" w:rsidRDefault="003D450E" w:rsidP="003D450E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5D4F" w:rsidRPr="008061B3" w:rsidRDefault="007E4969" w:rsidP="008061B3">
      <w:pPr>
        <w:pStyle w:val="1"/>
      </w:pPr>
      <w:bookmarkStart w:id="28" w:name="_Toc335141932"/>
      <w:r>
        <w:rPr>
          <w:rFonts w:hint="eastAsia"/>
        </w:rPr>
        <w:lastRenderedPageBreak/>
        <w:t>HADES</w:t>
      </w:r>
      <w:r w:rsidR="00F16C7E" w:rsidRPr="008061B3">
        <w:rPr>
          <w:rFonts w:hint="eastAsia"/>
        </w:rPr>
        <w:t>基本</w:t>
      </w:r>
      <w:r w:rsidR="006A5D4F" w:rsidRPr="008061B3">
        <w:rPr>
          <w:rFonts w:hint="eastAsia"/>
        </w:rPr>
        <w:t>功能</w:t>
      </w:r>
      <w:bookmarkEnd w:id="28"/>
    </w:p>
    <w:p w:rsidR="00AC2CCF" w:rsidRPr="002E7DD1" w:rsidRDefault="00AC2CCF" w:rsidP="002E7DD1">
      <w:pPr>
        <w:pStyle w:val="3"/>
      </w:pPr>
      <w:bookmarkStart w:id="29" w:name="_Toc335141933"/>
      <w:r w:rsidRPr="002E7DD1">
        <w:rPr>
          <w:rFonts w:hint="eastAsia"/>
        </w:rPr>
        <w:t>初始化</w:t>
      </w:r>
      <w:bookmarkEnd w:id="29"/>
    </w:p>
    <w:p w:rsidR="007755DF" w:rsidRDefault="007755DF" w:rsidP="00FB4354">
      <w:pPr>
        <w:pStyle w:val="4"/>
      </w:pPr>
      <w:r>
        <w:rPr>
          <w:rFonts w:hint="eastAsia"/>
        </w:rPr>
        <w:t>配置文件初始化</w:t>
      </w:r>
    </w:p>
    <w:p w:rsidR="00851B51" w:rsidRPr="00FB4354" w:rsidRDefault="007E4969" w:rsidP="00FB4354">
      <w:r>
        <w:rPr>
          <w:rFonts w:hint="eastAsia"/>
        </w:rPr>
        <w:t>HADES</w:t>
      </w:r>
      <w:r w:rsidR="00851B51" w:rsidRPr="00FB4354">
        <w:rPr>
          <w:rFonts w:hint="eastAsia"/>
        </w:rPr>
        <w:t>在启动时会初</w:t>
      </w:r>
      <w:r w:rsidR="005C67ED">
        <w:rPr>
          <w:rFonts w:hint="eastAsia"/>
        </w:rPr>
        <w:t>始化一些基本的配置文件。</w:t>
      </w:r>
    </w:p>
    <w:p w:rsidR="00851B51" w:rsidRDefault="00851B51" w:rsidP="00963B29">
      <w:pPr>
        <w:pStyle w:val="5"/>
      </w:pPr>
      <w:r>
        <w:rPr>
          <w:rFonts w:hint="eastAsia"/>
        </w:rPr>
        <w:t>日志配置</w:t>
      </w:r>
    </w:p>
    <w:p w:rsidR="00851B51" w:rsidRPr="00236572" w:rsidRDefault="00B073E2" w:rsidP="00FB4354">
      <w:pPr>
        <w:pStyle w:val="aa"/>
        <w:ind w:firstLine="480"/>
      </w:pPr>
      <w:r>
        <w:rPr>
          <w:rFonts w:hint="eastAsia"/>
        </w:rPr>
        <w:t>即</w:t>
      </w:r>
      <w:r w:rsidR="0091302A">
        <w:rPr>
          <w:rFonts w:hint="eastAsia"/>
        </w:rPr>
        <w:t>指定目录下的</w:t>
      </w:r>
      <w:r w:rsidRPr="00B073E2">
        <w:t>bj58log.properties</w:t>
      </w:r>
      <w:r w:rsidR="0091302A">
        <w:rPr>
          <w:rFonts w:hint="eastAsia"/>
        </w:rPr>
        <w:t>，</w:t>
      </w:r>
      <w:r w:rsidR="007E4969">
        <w:rPr>
          <w:rFonts w:hint="eastAsia"/>
        </w:rPr>
        <w:t>HADES</w:t>
      </w:r>
      <w:r w:rsidR="0091302A">
        <w:rPr>
          <w:rFonts w:hint="eastAsia"/>
        </w:rPr>
        <w:t>目前使用的是log4j作为日志的记录者,文件中的配置项请参见log4j的配置文档。</w:t>
      </w:r>
      <w:r w:rsidR="001B1C46">
        <w:rPr>
          <w:rFonts w:hint="eastAsia"/>
        </w:rPr>
        <w:t>通过</w:t>
      </w:r>
      <w:r w:rsidR="007E4969">
        <w:rPr>
          <w:rFonts w:hint="eastAsia"/>
        </w:rPr>
        <w:t>HADES</w:t>
      </w:r>
      <w:r w:rsidR="001B1C46">
        <w:rPr>
          <w:rFonts w:hint="eastAsia"/>
        </w:rPr>
        <w:t>.</w:t>
      </w:r>
      <w:r w:rsidR="001B1C46" w:rsidRPr="00236572">
        <w:t xml:space="preserve"> getLog4jConfigFilePath</w:t>
      </w:r>
      <w:r w:rsidR="001B1C46" w:rsidRPr="00236572">
        <w:rPr>
          <w:rFonts w:hint="eastAsia"/>
        </w:rPr>
        <w:t>（）直接获得</w:t>
      </w:r>
      <w:r w:rsidR="00E67CB7" w:rsidRPr="00236572">
        <w:rPr>
          <w:rFonts w:hint="eastAsia"/>
        </w:rPr>
        <w:t>完整的</w:t>
      </w:r>
      <w:r w:rsidR="001B1C46" w:rsidRPr="00236572">
        <w:rPr>
          <w:rFonts w:hint="eastAsia"/>
        </w:rPr>
        <w:t>配置文件路径。</w:t>
      </w:r>
    </w:p>
    <w:p w:rsidR="00851B51" w:rsidRDefault="00851B51" w:rsidP="00963B29">
      <w:pPr>
        <w:pStyle w:val="5"/>
      </w:pPr>
      <w:r>
        <w:rPr>
          <w:rFonts w:hint="eastAsia"/>
        </w:rPr>
        <w:t>db</w:t>
      </w:r>
      <w:r>
        <w:rPr>
          <w:rFonts w:hint="eastAsia"/>
        </w:rPr>
        <w:t>配置</w:t>
      </w:r>
    </w:p>
    <w:p w:rsidR="00DE0CA2" w:rsidRDefault="00DE0CA2" w:rsidP="00FB4354">
      <w:pPr>
        <w:pStyle w:val="aa"/>
        <w:ind w:firstLine="480"/>
      </w:pPr>
      <w:r>
        <w:rPr>
          <w:rFonts w:hint="eastAsia"/>
        </w:rPr>
        <w:t>即指定目录下的</w:t>
      </w:r>
      <w:r w:rsidR="007C3CBA">
        <w:rPr>
          <w:rFonts w:hint="eastAsia"/>
        </w:rPr>
        <w:t>db</w:t>
      </w:r>
      <w:r w:rsidRPr="00B073E2">
        <w:t>.properties</w:t>
      </w:r>
      <w:r w:rsidR="00E67CB7">
        <w:rPr>
          <w:rFonts w:hint="eastAsia"/>
        </w:rPr>
        <w:t>。通过</w:t>
      </w:r>
      <w:r w:rsidR="007E4969">
        <w:rPr>
          <w:rFonts w:hint="eastAsia"/>
        </w:rPr>
        <w:t>HADES</w:t>
      </w:r>
      <w:r w:rsidR="00E67CB7">
        <w:rPr>
          <w:rFonts w:hint="eastAsia"/>
        </w:rPr>
        <w:t>.</w:t>
      </w:r>
      <w:r w:rsidR="00E67CB7" w:rsidRPr="00236572">
        <w:t xml:space="preserve"> getDBConfigFilePath()</w:t>
      </w:r>
      <w:r w:rsidR="00E67CB7" w:rsidRPr="00236572">
        <w:rPr>
          <w:rFonts w:hint="eastAsia"/>
        </w:rPr>
        <w:t>可以获得完整的配置路径。</w:t>
      </w:r>
    </w:p>
    <w:p w:rsidR="00745DAF" w:rsidRPr="00F06E36" w:rsidRDefault="00745DAF" w:rsidP="00C302DC">
      <w:pPr>
        <w:pStyle w:val="5"/>
      </w:pPr>
      <w:r w:rsidRPr="00F06E36">
        <w:t>SqlHtmlConverter</w:t>
      </w:r>
      <w:r w:rsidRPr="00F06E36">
        <w:rPr>
          <w:rFonts w:hint="eastAsia"/>
        </w:rPr>
        <w:t>配置</w:t>
      </w:r>
    </w:p>
    <w:p w:rsidR="00745DAF" w:rsidRDefault="00745DAF" w:rsidP="00FB4354">
      <w:pPr>
        <w:pStyle w:val="aa"/>
        <w:ind w:firstLine="480"/>
      </w:pPr>
      <w:r>
        <w:rPr>
          <w:rFonts w:hint="eastAsia"/>
        </w:rPr>
        <w:t>与日志配置和db配置不同的是</w:t>
      </w:r>
      <w:r w:rsidRPr="00C60632">
        <w:t>SqlHtmlConverter</w:t>
      </w:r>
      <w:r w:rsidRPr="00C60632">
        <w:rPr>
          <w:rFonts w:hint="eastAsia"/>
        </w:rPr>
        <w:t>是根据配置文件的存在而决定是否启用的，HTML的转化器的配置文件为</w:t>
      </w:r>
      <w:r w:rsidRPr="00C60632">
        <w:t>html-encode.properties</w:t>
      </w:r>
      <w:r w:rsidRPr="00C60632">
        <w:rPr>
          <w:rFonts w:hint="eastAsia"/>
        </w:rPr>
        <w:t>，其中定义了防止XSS攻击所要处理的数据</w:t>
      </w:r>
      <w:r w:rsidR="00C60632" w:rsidRPr="00C60632">
        <w:rPr>
          <w:rFonts w:hint="eastAsia"/>
        </w:rPr>
        <w:t>，SQL转化器的配置文件为</w:t>
      </w:r>
      <w:r w:rsidR="00C60632" w:rsidRPr="00C60632">
        <w:t>sql-inject.properties</w:t>
      </w:r>
      <w:r w:rsidR="00C60632" w:rsidRPr="00C60632">
        <w:rPr>
          <w:rFonts w:hint="eastAsia"/>
        </w:rPr>
        <w:t>，其中定义了防止SQL注入所要处理的必要的</w:t>
      </w:r>
      <w:r w:rsidR="00390FE8">
        <w:rPr>
          <w:rFonts w:hint="eastAsia"/>
        </w:rPr>
        <w:t>字符。</w:t>
      </w:r>
    </w:p>
    <w:p w:rsidR="00572198" w:rsidRDefault="00517010" w:rsidP="00FB4354">
      <w:pPr>
        <w:pStyle w:val="4"/>
      </w:pPr>
      <w:r>
        <w:rPr>
          <w:rFonts w:hint="eastAsia"/>
        </w:rPr>
        <w:t>Action</w:t>
      </w:r>
      <w:r>
        <w:rPr>
          <w:rFonts w:hint="eastAsia"/>
        </w:rPr>
        <w:t>信息初始化</w:t>
      </w:r>
    </w:p>
    <w:p w:rsidR="00420FA9" w:rsidRDefault="00420FA9" w:rsidP="00FB4354">
      <w:pPr>
        <w:pStyle w:val="aa"/>
        <w:ind w:firstLine="480"/>
      </w:pPr>
      <w:r>
        <w:rPr>
          <w:rFonts w:hint="eastAsia"/>
        </w:rPr>
        <w:t>在启动时</w:t>
      </w:r>
      <w:r w:rsidR="007E4969">
        <w:rPr>
          <w:rFonts w:hint="eastAsia"/>
        </w:rPr>
        <w:t>HADES</w:t>
      </w:r>
      <w:r>
        <w:rPr>
          <w:rFonts w:hint="eastAsia"/>
        </w:rPr>
        <w:t>会扫描所有符合条件的Controller，并加载各类中的Action方法，将path信息和方法信息放到路由管理中。</w:t>
      </w:r>
    </w:p>
    <w:p w:rsidR="00874E04" w:rsidRDefault="00874E04" w:rsidP="00FB4354">
      <w:pPr>
        <w:pStyle w:val="4"/>
      </w:pPr>
      <w:r>
        <w:rPr>
          <w:rFonts w:hint="eastAsia"/>
        </w:rPr>
        <w:t>WebAppContext</w:t>
      </w:r>
      <w:r>
        <w:rPr>
          <w:rFonts w:hint="eastAsia"/>
        </w:rPr>
        <w:t>初始化</w:t>
      </w:r>
    </w:p>
    <w:p w:rsidR="00874E04" w:rsidRPr="00FB4354" w:rsidRDefault="00874E04" w:rsidP="00071EB0">
      <w:pPr>
        <w:ind w:firstLine="420"/>
      </w:pPr>
      <w:r w:rsidRPr="00FB4354">
        <w:rPr>
          <w:rFonts w:hint="eastAsia"/>
        </w:rPr>
        <w:t>在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启动时会创建</w:t>
      </w:r>
      <w:r w:rsidRPr="00FB4354">
        <w:rPr>
          <w:highlight w:val="lightGray"/>
        </w:rPr>
        <w:t>MvcWebAppContext</w:t>
      </w:r>
      <w:r w:rsidRPr="00FB4354">
        <w:rPr>
          <w:rFonts w:hint="eastAsia"/>
        </w:rPr>
        <w:t xml:space="preserve"> </w:t>
      </w:r>
      <w:r w:rsidRPr="00FB4354">
        <w:rPr>
          <w:rFonts w:hint="eastAsia"/>
        </w:rPr>
        <w:t>的单例，该实例将会在整个应用中唯一存在。</w:t>
      </w:r>
    </w:p>
    <w:p w:rsidR="00564A39" w:rsidRPr="002E7DD1" w:rsidRDefault="006A5D4F" w:rsidP="002E7DD1">
      <w:pPr>
        <w:pStyle w:val="3"/>
      </w:pPr>
      <w:bookmarkStart w:id="30" w:name="_Toc335141934"/>
      <w:r w:rsidRPr="002E7DD1">
        <w:rPr>
          <w:rFonts w:hint="eastAsia"/>
        </w:rPr>
        <w:lastRenderedPageBreak/>
        <w:t>资源管理</w:t>
      </w:r>
      <w:bookmarkEnd w:id="30"/>
    </w:p>
    <w:p w:rsidR="00564A39" w:rsidRDefault="00564A39" w:rsidP="00FB4354">
      <w:pPr>
        <w:pStyle w:val="4"/>
      </w:pPr>
      <w:r>
        <w:rPr>
          <w:rFonts w:hint="eastAsia"/>
        </w:rPr>
        <w:t>操作系统相关性</w:t>
      </w:r>
    </w:p>
    <w:p w:rsidR="00564A39" w:rsidRPr="00FB4354" w:rsidRDefault="00564A39" w:rsidP="00FB4354">
      <w:r w:rsidRPr="00FB4354">
        <w:rPr>
          <w:rFonts w:hint="eastAsia"/>
        </w:rPr>
        <w:t>与操作系统相关性主要体现在根目录上。在</w:t>
      </w:r>
      <w:r w:rsidRPr="00FB4354">
        <w:rPr>
          <w:rFonts w:hint="eastAsia"/>
        </w:rPr>
        <w:t>window</w:t>
      </w:r>
      <w:r w:rsidRPr="00FB4354">
        <w:rPr>
          <w:rFonts w:hint="eastAsia"/>
        </w:rPr>
        <w:t>下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将会取运行时</w:t>
      </w:r>
      <w:r w:rsidRPr="00FB4354">
        <w:rPr>
          <w:rFonts w:hint="eastAsia"/>
        </w:rPr>
        <w:t>Web</w:t>
      </w:r>
      <w:r w:rsidRPr="00FB4354">
        <w:rPr>
          <w:rFonts w:hint="eastAsia"/>
        </w:rPr>
        <w:t>容器所在的根目录</w:t>
      </w:r>
      <w:r w:rsidR="008C5ECA" w:rsidRPr="00FB4354">
        <w:rPr>
          <w:rFonts w:hint="eastAsia"/>
        </w:rPr>
        <w:t>，如</w:t>
      </w:r>
      <w:r w:rsidR="008C5ECA" w:rsidRPr="00FB4354">
        <w:rPr>
          <w:rFonts w:hint="eastAsia"/>
        </w:rPr>
        <w:t>Tomcat</w:t>
      </w:r>
      <w:r w:rsidR="008C5ECA" w:rsidRPr="00FB4354">
        <w:rPr>
          <w:rFonts w:hint="eastAsia"/>
        </w:rPr>
        <w:t>在</w:t>
      </w:r>
      <w:r w:rsidR="008C5ECA" w:rsidRPr="00FB4354">
        <w:rPr>
          <w:rFonts w:hint="eastAsia"/>
        </w:rPr>
        <w:t>D:</w:t>
      </w:r>
      <w:r w:rsidR="008C5ECA" w:rsidRPr="00FB4354">
        <w:rPr>
          <w:rFonts w:hint="eastAsia"/>
        </w:rPr>
        <w:t>则</w:t>
      </w:r>
      <w:r w:rsidR="007E4969">
        <w:rPr>
          <w:rFonts w:hint="eastAsia"/>
        </w:rPr>
        <w:t>HADES</w:t>
      </w:r>
      <w:r w:rsidR="008C5ECA" w:rsidRPr="00FB4354">
        <w:rPr>
          <w:rFonts w:hint="eastAsia"/>
        </w:rPr>
        <w:t>会将</w:t>
      </w:r>
      <w:r w:rsidR="007E4969">
        <w:t>D:\opt\</w:t>
      </w:r>
      <w:r w:rsidR="007E4969">
        <w:rPr>
          <w:rFonts w:hint="eastAsia"/>
        </w:rPr>
        <w:t>hades</w:t>
      </w:r>
      <w:r w:rsidR="008C5ECA" w:rsidRPr="00FB4354">
        <w:rPr>
          <w:rFonts w:hint="eastAsia"/>
        </w:rPr>
        <w:t>视为所有</w:t>
      </w:r>
      <w:r w:rsidR="007E4969">
        <w:rPr>
          <w:rFonts w:hint="eastAsia"/>
        </w:rPr>
        <w:t>HADES</w:t>
      </w:r>
      <w:r w:rsidR="008C5ECA" w:rsidRPr="00FB4354">
        <w:rPr>
          <w:rFonts w:hint="eastAsia"/>
        </w:rPr>
        <w:t>应用的公用目录。如果是在</w:t>
      </w:r>
      <w:r w:rsidR="008C5ECA" w:rsidRPr="00FB4354">
        <w:rPr>
          <w:rFonts w:hint="eastAsia"/>
        </w:rPr>
        <w:t>linux</w:t>
      </w:r>
      <w:r w:rsidR="008C5ECA" w:rsidRPr="00FB4354">
        <w:rPr>
          <w:rFonts w:hint="eastAsia"/>
        </w:rPr>
        <w:t>操作系统，根目录为</w:t>
      </w:r>
      <w:r w:rsidR="007E4969">
        <w:rPr>
          <w:rFonts w:hint="eastAsia"/>
        </w:rPr>
        <w:t>/opt/hades</w:t>
      </w:r>
    </w:p>
    <w:p w:rsidR="0051571F" w:rsidRDefault="0051571F" w:rsidP="00FB4354">
      <w:pPr>
        <w:pStyle w:val="4"/>
      </w:pPr>
      <w:r>
        <w:rPr>
          <w:rFonts w:hint="eastAsia"/>
        </w:rPr>
        <w:t>名字空间</w:t>
      </w:r>
    </w:p>
    <w:p w:rsidR="0051571F" w:rsidRPr="00FB4354" w:rsidRDefault="0051571F" w:rsidP="00FB4354">
      <w:r w:rsidRPr="00FB4354">
        <w:rPr>
          <w:rFonts w:hint="eastAsia"/>
        </w:rPr>
        <w:t>名字空间在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是个非常重要的概念，每个</w:t>
      </w:r>
      <w:r w:rsidRPr="00FB4354">
        <w:rPr>
          <w:rFonts w:hint="eastAsia"/>
        </w:rPr>
        <w:t>web</w:t>
      </w:r>
      <w:r w:rsidRPr="00FB4354">
        <w:rPr>
          <w:rFonts w:hint="eastAsia"/>
        </w:rPr>
        <w:t>项目都有他自己的</w:t>
      </w:r>
      <w:r w:rsidRPr="00FB4354">
        <w:rPr>
          <w:rFonts w:hint="eastAsia"/>
        </w:rPr>
        <w:t xml:space="preserve">namespace </w:t>
      </w:r>
    </w:p>
    <w:p w:rsidR="0051571F" w:rsidRPr="00FB4354" w:rsidRDefault="0051571F" w:rsidP="00FB4354">
      <w:r w:rsidRPr="00FB4354">
        <w:rPr>
          <w:rFonts w:hint="eastAsia"/>
        </w:rPr>
        <w:t>namespace</w:t>
      </w:r>
      <w:r w:rsidRPr="00FB4354">
        <w:rPr>
          <w:rFonts w:hint="eastAsia"/>
        </w:rPr>
        <w:t>在</w:t>
      </w:r>
      <w:r w:rsidR="00371528" w:rsidRPr="00FB4354">
        <w:rPr>
          <w:rFonts w:hint="eastAsia"/>
        </w:rPr>
        <w:t>项目类的根目录下的</w:t>
      </w:r>
      <w:r w:rsidRPr="00FB4354">
        <w:rPr>
          <w:rFonts w:hint="eastAsia"/>
        </w:rPr>
        <w:t>META-INF/namespace.properties</w:t>
      </w:r>
      <w:r w:rsidRPr="00FB4354">
        <w:rPr>
          <w:rFonts w:hint="eastAsia"/>
        </w:rPr>
        <w:t>文件中设置</w:t>
      </w:r>
      <w:r w:rsidRPr="00FB4354">
        <w:rPr>
          <w:rFonts w:hint="eastAsia"/>
        </w:rPr>
        <w:t xml:space="preserve"> </w:t>
      </w:r>
    </w:p>
    <w:p w:rsidR="0051571F" w:rsidRPr="00310A01" w:rsidRDefault="0051571F" w:rsidP="00FB4354">
      <w:pPr>
        <w:pStyle w:val="HTML"/>
      </w:pPr>
      <w:r w:rsidRPr="00310A01">
        <w:t>namespace=&lt;yournamespace&gt;</w:t>
      </w:r>
    </w:p>
    <w:p w:rsidR="0051571F" w:rsidRPr="00FB4354" w:rsidRDefault="0051571F" w:rsidP="00FB4354"/>
    <w:p w:rsidR="009E6E7F" w:rsidRDefault="009E6E7F" w:rsidP="00FB4354">
      <w:pPr>
        <w:pStyle w:val="4"/>
      </w:pPr>
      <w:r>
        <w:rPr>
          <w:rFonts w:hint="eastAsia"/>
        </w:rPr>
        <w:t>配置文件</w:t>
      </w:r>
    </w:p>
    <w:p w:rsidR="009C2C73" w:rsidRPr="00FB4354" w:rsidRDefault="007E4969" w:rsidP="00FB4354">
      <w:r>
        <w:rPr>
          <w:rFonts w:hint="eastAsia"/>
        </w:rPr>
        <w:t>HADES</w:t>
      </w:r>
      <w:r w:rsidR="009C2C73" w:rsidRPr="00FB4354">
        <w:rPr>
          <w:rFonts w:hint="eastAsia"/>
        </w:rPr>
        <w:t>本身不会有任何的配置文件，当引入的工具包中需要配置文件时</w:t>
      </w:r>
      <w:r w:rsidR="009C2C73" w:rsidRPr="00FB4354">
        <w:rPr>
          <w:rFonts w:hint="eastAsia"/>
        </w:rPr>
        <w:t xml:space="preserve">, </w:t>
      </w:r>
      <w:r w:rsidR="009C2C73" w:rsidRPr="00FB4354">
        <w:rPr>
          <w:rFonts w:hint="eastAsia"/>
        </w:rPr>
        <w:t>将所需配置文件全部放在</w:t>
      </w:r>
      <w:r w:rsidR="009C2C73" w:rsidRPr="00FB4354">
        <w:rPr>
          <w:rFonts w:hint="eastAsia"/>
        </w:rPr>
        <w:t>/opt/</w:t>
      </w:r>
      <w:r w:rsidRPr="007E4969">
        <w:rPr>
          <w:rFonts w:hint="eastAsia"/>
        </w:rPr>
        <w:t xml:space="preserve"> </w:t>
      </w:r>
      <w:r>
        <w:rPr>
          <w:rFonts w:hint="eastAsia"/>
        </w:rPr>
        <w:t>hades</w:t>
      </w:r>
      <w:r w:rsidRPr="00FB4354">
        <w:rPr>
          <w:rFonts w:hint="eastAsia"/>
        </w:rPr>
        <w:t xml:space="preserve"> </w:t>
      </w:r>
      <w:r w:rsidR="009C2C73" w:rsidRPr="00FB4354">
        <w:rPr>
          <w:rFonts w:hint="eastAsia"/>
        </w:rPr>
        <w:t>/</w:t>
      </w:r>
      <w:r w:rsidR="009C2C73" w:rsidRPr="00FB4354">
        <w:rPr>
          <w:rFonts w:hint="eastAsia"/>
        </w:rPr>
        <w:t>目录下统一管理</w:t>
      </w:r>
      <w:r w:rsidR="009C2C73" w:rsidRPr="00FB4354">
        <w:rPr>
          <w:rFonts w:hint="eastAsia"/>
        </w:rPr>
        <w:t xml:space="preserve"> </w:t>
      </w:r>
      <w:r w:rsidR="009C2C73" w:rsidRPr="00FB4354">
        <w:rPr>
          <w:rFonts w:hint="eastAsia"/>
        </w:rPr>
        <w:t>：</w:t>
      </w:r>
    </w:p>
    <w:p w:rsidR="009C2C73" w:rsidRPr="00FB4354" w:rsidRDefault="009C2C73" w:rsidP="00FB4354">
      <w:r w:rsidRPr="00FB4354">
        <w:rPr>
          <w:rFonts w:hint="eastAsia"/>
        </w:rPr>
        <w:t>对应于</w:t>
      </w:r>
      <w:r w:rsidRPr="00FB4354">
        <w:rPr>
          <w:rFonts w:hint="eastAsia"/>
        </w:rPr>
        <w:t>windows</w:t>
      </w:r>
      <w:r w:rsidRPr="00FB4354">
        <w:rPr>
          <w:rFonts w:hint="eastAsia"/>
        </w:rPr>
        <w:t>开发环境，在</w:t>
      </w:r>
      <w:r w:rsidRPr="00FB4354">
        <w:rPr>
          <w:rFonts w:hint="eastAsia"/>
        </w:rPr>
        <w:t>web</w:t>
      </w:r>
      <w:r w:rsidRPr="00FB4354">
        <w:rPr>
          <w:rFonts w:hint="eastAsia"/>
        </w:rPr>
        <w:t>容器启动所在盘符的</w:t>
      </w:r>
      <w:r w:rsidRPr="00FB4354">
        <w:rPr>
          <w:rFonts w:hint="eastAsia"/>
        </w:rPr>
        <w:t xml:space="preserve"> /opt/</w:t>
      </w:r>
      <w:r w:rsidR="007E4969" w:rsidRPr="007E4969">
        <w:rPr>
          <w:rFonts w:hint="eastAsia"/>
        </w:rPr>
        <w:t xml:space="preserve"> </w:t>
      </w:r>
      <w:r w:rsidR="007E4969">
        <w:rPr>
          <w:rFonts w:hint="eastAsia"/>
        </w:rPr>
        <w:t>hades</w:t>
      </w:r>
      <w:r w:rsidR="007E4969" w:rsidRPr="00FB4354">
        <w:rPr>
          <w:rFonts w:hint="eastAsia"/>
        </w:rPr>
        <w:t xml:space="preserve"> </w:t>
      </w:r>
      <w:r w:rsidRPr="00FB4354">
        <w:rPr>
          <w:rFonts w:hint="eastAsia"/>
        </w:rPr>
        <w:t>/</w:t>
      </w:r>
      <w:r w:rsidRPr="00FB4354">
        <w:rPr>
          <w:rFonts w:hint="eastAsia"/>
        </w:rPr>
        <w:t>目录下</w:t>
      </w:r>
      <w:r w:rsidRPr="00FB4354">
        <w:rPr>
          <w:rFonts w:hint="eastAsia"/>
        </w:rPr>
        <w:t xml:space="preserve"> </w:t>
      </w:r>
    </w:p>
    <w:p w:rsidR="009C2C73" w:rsidRPr="00FB4354" w:rsidRDefault="009C2C73" w:rsidP="00FB4354">
      <w:r w:rsidRPr="00FB4354">
        <w:rPr>
          <w:rFonts w:hint="eastAsia"/>
        </w:rPr>
        <w:t>对应</w:t>
      </w:r>
      <w:r w:rsidRPr="00FB4354">
        <w:rPr>
          <w:rFonts w:hint="eastAsia"/>
        </w:rPr>
        <w:t>linux</w:t>
      </w:r>
      <w:r w:rsidRPr="00FB4354">
        <w:rPr>
          <w:rFonts w:hint="eastAsia"/>
        </w:rPr>
        <w:t>环境，为</w:t>
      </w:r>
      <w:r w:rsidRPr="00FB4354">
        <w:rPr>
          <w:rFonts w:hint="eastAsia"/>
        </w:rPr>
        <w:t xml:space="preserve"> /opt/</w:t>
      </w:r>
      <w:r w:rsidR="007E4969" w:rsidRPr="007E4969">
        <w:rPr>
          <w:rFonts w:hint="eastAsia"/>
        </w:rPr>
        <w:t xml:space="preserve"> </w:t>
      </w:r>
      <w:r w:rsidR="007E4969">
        <w:rPr>
          <w:rFonts w:hint="eastAsia"/>
        </w:rPr>
        <w:t>hades</w:t>
      </w:r>
      <w:r w:rsidR="007E4969" w:rsidRPr="00FB4354">
        <w:rPr>
          <w:rFonts w:hint="eastAsia"/>
        </w:rPr>
        <w:t xml:space="preserve"> </w:t>
      </w:r>
      <w:r w:rsidRPr="00FB4354">
        <w:rPr>
          <w:rFonts w:hint="eastAsia"/>
        </w:rPr>
        <w:t>/</w:t>
      </w:r>
      <w:r w:rsidRPr="00FB4354">
        <w:rPr>
          <w:rFonts w:hint="eastAsia"/>
        </w:rPr>
        <w:t>目录，需要赋予读写权限</w:t>
      </w:r>
      <w:r w:rsidRPr="00FB4354">
        <w:rPr>
          <w:rFonts w:hint="eastAsia"/>
        </w:rPr>
        <w:t xml:space="preserve"> </w:t>
      </w:r>
    </w:p>
    <w:p w:rsidR="009C2C73" w:rsidRPr="00FB4354" w:rsidRDefault="009C2C73" w:rsidP="00FB4354">
      <w:r w:rsidRPr="00FB4354">
        <w:rPr>
          <w:rFonts w:hint="eastAsia"/>
        </w:rPr>
        <w:t>读取配置文件路径的办法</w:t>
      </w:r>
      <w:r w:rsidRPr="00FB4354">
        <w:rPr>
          <w:rFonts w:hint="eastAsia"/>
        </w:rPr>
        <w:t xml:space="preserve"> </w:t>
      </w:r>
    </w:p>
    <w:p w:rsidR="009C2C73" w:rsidRPr="00FB4354" w:rsidRDefault="009C2C73" w:rsidP="00FB4354">
      <w:r w:rsidRPr="00FB4354">
        <w:rPr>
          <w:rStyle w:val="comment2"/>
          <w:color w:val="auto"/>
        </w:rPr>
        <w:t xml:space="preserve">// </w:t>
      </w:r>
      <w:r w:rsidR="007E4969">
        <w:rPr>
          <w:rStyle w:val="comment2"/>
          <w:color w:val="auto"/>
        </w:rPr>
        <w:t>HADES</w:t>
      </w:r>
      <w:r w:rsidRPr="00FB4354">
        <w:rPr>
          <w:rStyle w:val="comment2"/>
          <w:color w:val="auto"/>
        </w:rPr>
        <w:t>.getNamespace()</w:t>
      </w:r>
      <w:r w:rsidRPr="00FB4354">
        <w:rPr>
          <w:rStyle w:val="comment2"/>
          <w:color w:val="auto"/>
        </w:rPr>
        <w:t>，对应设置的命名空间值</w:t>
      </w:r>
    </w:p>
    <w:p w:rsidR="009C2C73" w:rsidRPr="00FB4354" w:rsidRDefault="009C2C73" w:rsidP="00FB4354">
      <w:r w:rsidRPr="00FB4354">
        <w:rPr>
          <w:rStyle w:val="id1"/>
          <w:color w:val="auto"/>
        </w:rPr>
        <w:t>File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currentConfigFolder</w:t>
      </w:r>
      <w:r w:rsidRPr="00FB4354">
        <w:rPr>
          <w:rStyle w:val="line"/>
        </w:rPr>
        <w:t xml:space="preserve"> = </w:t>
      </w:r>
      <w:r w:rsidRPr="00FB4354">
        <w:rPr>
          <w:rStyle w:val="resword1"/>
          <w:color w:val="auto"/>
        </w:rPr>
        <w:t>new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File</w:t>
      </w:r>
      <w:r w:rsidRPr="00FB4354">
        <w:rPr>
          <w:rStyle w:val="line"/>
        </w:rPr>
        <w:t>(</w:t>
      </w:r>
      <w:r w:rsidR="007E4969">
        <w:rPr>
          <w:rStyle w:val="id1"/>
          <w:color w:val="auto"/>
        </w:rPr>
        <w:t>HADES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getConfigFolder</w:t>
      </w:r>
      <w:r w:rsidRPr="00FB4354">
        <w:rPr>
          <w:rStyle w:val="line"/>
        </w:rPr>
        <w:t xml:space="preserve">() + </w:t>
      </w:r>
      <w:r w:rsidR="007E4969">
        <w:rPr>
          <w:rStyle w:val="id1"/>
          <w:color w:val="auto"/>
        </w:rPr>
        <w:t>HADES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getNamespace</w:t>
      </w:r>
      <w:r w:rsidRPr="00FB4354">
        <w:rPr>
          <w:rStyle w:val="line"/>
        </w:rPr>
        <w:t>());</w:t>
      </w:r>
    </w:p>
    <w:p w:rsidR="009C2C73" w:rsidRPr="008A2CDB" w:rsidRDefault="009C2C73" w:rsidP="00FB4354">
      <w:pPr>
        <w:pStyle w:val="4"/>
        <w:rPr>
          <w:kern w:val="0"/>
        </w:rPr>
      </w:pPr>
      <w:r w:rsidRPr="008A2CDB">
        <w:rPr>
          <w:rFonts w:hint="eastAsia"/>
          <w:kern w:val="0"/>
        </w:rPr>
        <w:t>系统资源</w:t>
      </w:r>
    </w:p>
    <w:p w:rsidR="009C2C73" w:rsidRPr="00FB4354" w:rsidRDefault="009C2C73" w:rsidP="006F3CD0">
      <w:pPr>
        <w:ind w:firstLine="420"/>
      </w:pPr>
      <w:r w:rsidRPr="00FB4354">
        <w:rPr>
          <w:rFonts w:hint="eastAsia"/>
        </w:rPr>
        <w:t>应用的资源文件必须要放在</w:t>
      </w:r>
      <w:r w:rsidRPr="00FB4354">
        <w:rPr>
          <w:rFonts w:hint="eastAsia"/>
        </w:rPr>
        <w:t>webapp</w:t>
      </w:r>
      <w:r w:rsidRPr="00FB4354">
        <w:rPr>
          <w:rFonts w:hint="eastAsia"/>
        </w:rPr>
        <w:t>的</w:t>
      </w:r>
      <w:r w:rsidRPr="00FB4354">
        <w:rPr>
          <w:rFonts w:hint="eastAsia"/>
        </w:rPr>
        <w:t>resources</w:t>
      </w:r>
      <w:r w:rsidRPr="00FB4354">
        <w:rPr>
          <w:rFonts w:hint="eastAsia"/>
        </w:rPr>
        <w:t>目录下，如页面样式</w:t>
      </w:r>
      <w:r w:rsidRPr="00FB4354">
        <w:rPr>
          <w:rFonts w:hint="eastAsia"/>
        </w:rPr>
        <w:t>css</w:t>
      </w:r>
      <w:r w:rsidRPr="00FB4354">
        <w:rPr>
          <w:rFonts w:hint="eastAsia"/>
        </w:rPr>
        <w:t>，脚本</w:t>
      </w:r>
      <w:r w:rsidRPr="00FB4354">
        <w:rPr>
          <w:rFonts w:hint="eastAsia"/>
        </w:rPr>
        <w:t>js</w:t>
      </w:r>
      <w:r w:rsidRPr="00FB4354">
        <w:rPr>
          <w:rFonts w:hint="eastAsia"/>
        </w:rPr>
        <w:t>等文件。当系统需要读取文件资源时，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会在该目录下进行查找。</w:t>
      </w:r>
    </w:p>
    <w:p w:rsidR="009C2C73" w:rsidRPr="00FB4354" w:rsidRDefault="009C2C73" w:rsidP="00FB4354">
      <w:r w:rsidRPr="00FB4354">
        <w:rPr>
          <w:rFonts w:hint="eastAsia"/>
        </w:rPr>
        <w:t>HTML</w:t>
      </w:r>
      <w:r w:rsidRPr="00FB4354">
        <w:rPr>
          <w:rFonts w:hint="eastAsia"/>
        </w:rPr>
        <w:t>页面</w:t>
      </w:r>
      <w:r w:rsidR="008F31A3" w:rsidRPr="00FB4354">
        <w:rPr>
          <w:rFonts w:hint="eastAsia"/>
        </w:rPr>
        <w:t>：</w:t>
      </w:r>
    </w:p>
    <w:p w:rsidR="009C2C73" w:rsidRPr="00FB4354" w:rsidRDefault="009C2C73" w:rsidP="00FB4354">
      <w:r w:rsidRPr="00FB4354">
        <w:rPr>
          <w:rFonts w:hint="eastAsia"/>
        </w:rPr>
        <w:t>所有的页面放在</w:t>
      </w:r>
      <w:r w:rsidRPr="00FB4354">
        <w:rPr>
          <w:rFonts w:hint="eastAsia"/>
        </w:rPr>
        <w:t>webapp</w:t>
      </w:r>
      <w:r w:rsidRPr="00FB4354">
        <w:rPr>
          <w:rFonts w:hint="eastAsia"/>
        </w:rPr>
        <w:t>的</w:t>
      </w:r>
      <w:r w:rsidRPr="00FB4354">
        <w:rPr>
          <w:rFonts w:hint="eastAsia"/>
        </w:rPr>
        <w:t>views</w:t>
      </w:r>
      <w:r w:rsidRPr="00FB4354">
        <w:rPr>
          <w:rFonts w:hint="eastAsia"/>
        </w:rPr>
        <w:t>目录下</w:t>
      </w:r>
    </w:p>
    <w:p w:rsidR="009C2C73" w:rsidRPr="00FB4354" w:rsidRDefault="009C2C73" w:rsidP="00FB4354">
      <w:r w:rsidRPr="00FB4354">
        <w:rPr>
          <w:rFonts w:hint="eastAsia"/>
          <w:noProof/>
        </w:rPr>
        <w:drawing>
          <wp:inline distT="0" distB="0" distL="0" distR="0">
            <wp:extent cx="1724025" cy="1676400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C73" w:rsidRPr="00FB4354" w:rsidRDefault="009C2C73" w:rsidP="006F3CD0">
      <w:pPr>
        <w:ind w:firstLine="420"/>
      </w:pPr>
      <w:r w:rsidRPr="00FB4354">
        <w:rPr>
          <w:rFonts w:hint="eastAsia"/>
        </w:rPr>
        <w:t>view</w:t>
      </w:r>
      <w:r w:rsidRPr="00FB4354">
        <w:rPr>
          <w:rFonts w:hint="eastAsia"/>
        </w:rPr>
        <w:t>的名字可以在</w:t>
      </w:r>
      <w:r w:rsidRPr="00FB4354">
        <w:rPr>
          <w:rFonts w:hint="eastAsia"/>
        </w:rPr>
        <w:t>ActionResult</w:t>
      </w:r>
      <w:r w:rsidRPr="00FB4354">
        <w:rPr>
          <w:rFonts w:hint="eastAsia"/>
        </w:rPr>
        <w:t>中指定如：</w:t>
      </w:r>
      <w:r w:rsidRPr="00FB4354">
        <w:rPr>
          <w:szCs w:val="20"/>
          <w:highlight w:val="lightGray"/>
        </w:rPr>
        <w:t>return ActionResult.view(</w:t>
      </w:r>
      <w:r w:rsidRPr="00FB4354">
        <w:rPr>
          <w:rFonts w:hint="eastAsia"/>
          <w:szCs w:val="20"/>
          <w:highlight w:val="lightGray"/>
        </w:rPr>
        <w:t>"</w:t>
      </w:r>
      <w:r w:rsidRPr="00FB4354">
        <w:rPr>
          <w:szCs w:val="20"/>
          <w:highlight w:val="lightGray"/>
        </w:rPr>
        <w:t>hello</w:t>
      </w:r>
      <w:r w:rsidRPr="00FB4354">
        <w:rPr>
          <w:rFonts w:hint="eastAsia"/>
          <w:szCs w:val="20"/>
          <w:highlight w:val="lightGray"/>
        </w:rPr>
        <w:t>"</w:t>
      </w:r>
      <w:r w:rsidRPr="00FB4354">
        <w:rPr>
          <w:szCs w:val="20"/>
          <w:highlight w:val="lightGray"/>
        </w:rPr>
        <w:t>);</w:t>
      </w:r>
      <w:r w:rsidRPr="00FB4354">
        <w:rPr>
          <w:rFonts w:hint="eastAsia"/>
          <w:szCs w:val="20"/>
        </w:rPr>
        <w:t xml:space="preserve"> </w:t>
      </w:r>
      <w:r w:rsidRPr="00FB4354">
        <w:rPr>
          <w:rFonts w:hint="eastAsia"/>
        </w:rPr>
        <w:t>这样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会将</w:t>
      </w:r>
      <w:r w:rsidRPr="00FB4354">
        <w:rPr>
          <w:rFonts w:hint="eastAsia"/>
        </w:rPr>
        <w:t>ActionResult</w:t>
      </w:r>
      <w:r w:rsidRPr="00FB4354">
        <w:rPr>
          <w:rFonts w:hint="eastAsia"/>
        </w:rPr>
        <w:t>绑定</w:t>
      </w:r>
      <w:r w:rsidRPr="00FB4354">
        <w:rPr>
          <w:rFonts w:hint="eastAsia"/>
        </w:rPr>
        <w:t>hello.html</w:t>
      </w:r>
      <w:r w:rsidRPr="00FB4354">
        <w:rPr>
          <w:rFonts w:hint="eastAsia"/>
        </w:rPr>
        <w:t>模板。</w:t>
      </w:r>
    </w:p>
    <w:p w:rsidR="009C2C73" w:rsidRPr="00FB4354" w:rsidRDefault="009C2C73" w:rsidP="00FB4354">
      <w:r w:rsidRPr="00FB4354">
        <w:rPr>
          <w:rFonts w:hint="eastAsia"/>
        </w:rPr>
        <w:lastRenderedPageBreak/>
        <w:t>view</w:t>
      </w:r>
      <w:r w:rsidRPr="00FB4354">
        <w:rPr>
          <w:rFonts w:hint="eastAsia"/>
        </w:rPr>
        <w:t>是通过</w:t>
      </w:r>
      <w:r w:rsidRPr="00FB4354">
        <w:rPr>
          <w:rFonts w:hint="eastAsia"/>
        </w:rPr>
        <w:t>velocity</w:t>
      </w:r>
      <w:r w:rsidRPr="00FB4354">
        <w:rPr>
          <w:rFonts w:hint="eastAsia"/>
        </w:rPr>
        <w:t>解析</w:t>
      </w:r>
      <w:r w:rsidRPr="00FB4354">
        <w:rPr>
          <w:rFonts w:hint="eastAsia"/>
        </w:rPr>
        <w:t xml:space="preserve"> </w:t>
      </w:r>
    </w:p>
    <w:p w:rsidR="009C2C73" w:rsidRPr="00FB4354" w:rsidRDefault="009C2C73" w:rsidP="00FB4354">
      <w:r w:rsidRPr="00FB4354">
        <w:rPr>
          <w:rFonts w:hint="eastAsia"/>
        </w:rPr>
        <w:t>view</w:t>
      </w:r>
      <w:r w:rsidRPr="00FB4354">
        <w:rPr>
          <w:rFonts w:hint="eastAsia"/>
        </w:rPr>
        <w:t>的文件结尾是</w:t>
      </w:r>
      <w:r w:rsidRPr="00FB4354">
        <w:rPr>
          <w:rFonts w:hint="eastAsia"/>
        </w:rPr>
        <w:t xml:space="preserve">.html </w:t>
      </w:r>
    </w:p>
    <w:p w:rsidR="009C2C73" w:rsidRPr="00FB4354" w:rsidRDefault="009C2C73" w:rsidP="00FB4354">
      <w:r w:rsidRPr="00FB4354">
        <w:rPr>
          <w:rFonts w:hint="eastAsia"/>
        </w:rPr>
        <w:t>在页面中可以通过默认的系统变量“</w:t>
      </w:r>
      <w:r w:rsidRPr="00FB4354">
        <w:t>__beat”</w:t>
      </w:r>
      <w:r w:rsidRPr="00FB4354">
        <w:t>，可以在</w:t>
      </w:r>
      <w:r w:rsidRPr="00FB4354">
        <w:t>view</w:t>
      </w:r>
      <w:r w:rsidRPr="00FB4354">
        <w:rPr>
          <w:rFonts w:hint="eastAsia"/>
        </w:rPr>
        <w:t>中直接使用</w:t>
      </w:r>
      <w:r w:rsidRPr="00FB4354">
        <w:t>BeatContext</w:t>
      </w:r>
      <w:r w:rsidRPr="00FB4354">
        <w:rPr>
          <w:rFonts w:hint="eastAsia"/>
        </w:rPr>
        <w:t>如：</w:t>
      </w:r>
    </w:p>
    <w:p w:rsidR="009C2C73" w:rsidRPr="00FB4354" w:rsidRDefault="009C2C73" w:rsidP="00FB4354">
      <w:r w:rsidRPr="00FB4354">
        <w:t>$!{__beat.server.contextPath}</w:t>
      </w:r>
      <w:r w:rsidRPr="00FB4354">
        <w:rPr>
          <w:rFonts w:hint="eastAsia"/>
        </w:rPr>
        <w:t>获得当前的应用路径</w:t>
      </w:r>
    </w:p>
    <w:p w:rsidR="009C2C73" w:rsidRPr="00FB4354" w:rsidRDefault="009C2C73" w:rsidP="00FB4354">
      <w:r w:rsidRPr="00FB4354">
        <w:rPr>
          <w:rFonts w:hint="eastAsia"/>
        </w:rPr>
        <w:t>页面实例代码如下：</w:t>
      </w:r>
    </w:p>
    <w:p w:rsidR="009C2C73" w:rsidRPr="00FB4354" w:rsidRDefault="009C2C73" w:rsidP="00FB4354">
      <w:r w:rsidRPr="00FB4354">
        <w:t>&lt;!DOCTYPE html PUBLIC "-//W3C//DTD XHTML 1.0 Transitional//EN" "http://www.w3.org/TR/xhtml1/DTD/xhtml1-transitional.dtd"&gt;</w:t>
      </w:r>
    </w:p>
    <w:p w:rsidR="009C2C73" w:rsidRPr="00FB4354" w:rsidRDefault="009C2C73" w:rsidP="00FB4354">
      <w:r w:rsidRPr="00FB4354">
        <w:t>&lt;html xmlns="http://www.w3.org/1999/xhtml"&gt;</w:t>
      </w:r>
    </w:p>
    <w:p w:rsidR="009C2C73" w:rsidRPr="00FB4354" w:rsidRDefault="009C2C73" w:rsidP="00FB4354"/>
    <w:p w:rsidR="009C2C73" w:rsidRPr="00FB4354" w:rsidRDefault="009C2C73" w:rsidP="00FB4354">
      <w:r w:rsidRPr="00FB4354">
        <w:t>&lt;head&gt;</w:t>
      </w:r>
    </w:p>
    <w:p w:rsidR="009C2C73" w:rsidRPr="00FB4354" w:rsidRDefault="009C2C73" w:rsidP="00FB4354">
      <w:r w:rsidRPr="00FB4354">
        <w:t>&lt;meta content="zh-cn" http-equiv="Content-Language" /&gt;</w:t>
      </w:r>
    </w:p>
    <w:p w:rsidR="009C2C73" w:rsidRPr="00FB4354" w:rsidRDefault="009C2C73" w:rsidP="00FB4354">
      <w:r w:rsidRPr="00FB4354">
        <w:t>&lt;meta content="text/html; charset=utf-8" http-equiv="Content-Type" /&gt;</w:t>
      </w:r>
    </w:p>
    <w:p w:rsidR="009C2C73" w:rsidRPr="00FB4354" w:rsidRDefault="009C2C73" w:rsidP="00FB4354">
      <w:r w:rsidRPr="00FB4354">
        <w:t>&lt;title&gt;hello,</w:t>
      </w:r>
      <w:r w:rsidRPr="00FB4354">
        <w:t>这是第一个网页</w:t>
      </w:r>
      <w:r w:rsidRPr="00FB4354">
        <w:t>&lt;/title&gt;</w:t>
      </w:r>
    </w:p>
    <w:p w:rsidR="009C2C73" w:rsidRPr="00FB4354" w:rsidRDefault="009C2C73" w:rsidP="00FB4354">
      <w:r w:rsidRPr="00FB4354">
        <w:t>&lt;/head&gt;</w:t>
      </w:r>
    </w:p>
    <w:p w:rsidR="009C2C73" w:rsidRPr="00FB4354" w:rsidRDefault="009C2C73" w:rsidP="00FB4354">
      <w:r w:rsidRPr="00FB4354">
        <w:t>&lt;body&gt;</w:t>
      </w:r>
    </w:p>
    <w:p w:rsidR="009C2C73" w:rsidRPr="00FB4354" w:rsidRDefault="009C2C73" w:rsidP="00FB4354">
      <w:r w:rsidRPr="00FB4354">
        <w:t>&lt;a href="$!{__beat.server.contextPath}/hello/</w:t>
      </w:r>
      <w:r w:rsidRPr="00FB4354">
        <w:rPr>
          <w:rFonts w:hint="eastAsia"/>
        </w:rPr>
        <w:t>58</w:t>
      </w:r>
      <w:r w:rsidRPr="00FB4354">
        <w:t>"&gt;hello,</w:t>
      </w:r>
      <w:r w:rsidRPr="00FB4354">
        <w:rPr>
          <w:rFonts w:hint="eastAsia"/>
        </w:rPr>
        <w:t>58</w:t>
      </w:r>
      <w:r w:rsidRPr="00FB4354">
        <w:t>&lt;/a&gt;</w:t>
      </w:r>
    </w:p>
    <w:p w:rsidR="009C2C73" w:rsidRPr="00FB4354" w:rsidRDefault="009C2C73" w:rsidP="00FB4354"/>
    <w:p w:rsidR="009C2C73" w:rsidRPr="00FB4354" w:rsidRDefault="009C2C73" w:rsidP="00FB4354">
      <w:r w:rsidRPr="00FB4354">
        <w:t>&lt;form action="$!{__beat.server.contextPath}/hello/login" method = "get"&gt;</w:t>
      </w:r>
    </w:p>
    <w:p w:rsidR="009C2C73" w:rsidRPr="00FB4354" w:rsidRDefault="009C2C73" w:rsidP="00FB4354">
      <w:r w:rsidRPr="00FB4354">
        <w:tab/>
        <w:t>Name:&lt;input type = "text" name = "name" value = ""/&gt;</w:t>
      </w:r>
    </w:p>
    <w:p w:rsidR="009C2C73" w:rsidRPr="00FB4354" w:rsidRDefault="009C2C73" w:rsidP="00FB4354">
      <w:r w:rsidRPr="00FB4354">
        <w:tab/>
        <w:t>Pass:&lt;input type = "text" name = "pass" value = ""/&gt;</w:t>
      </w:r>
    </w:p>
    <w:p w:rsidR="009C2C73" w:rsidRPr="00FB4354" w:rsidRDefault="009C2C73" w:rsidP="00FB4354">
      <w:r w:rsidRPr="00FB4354">
        <w:tab/>
        <w:t>&lt;input type = "submit" value = "submit"/&gt;</w:t>
      </w:r>
    </w:p>
    <w:p w:rsidR="009C2C73" w:rsidRPr="00FB4354" w:rsidRDefault="009C2C73" w:rsidP="00FB4354">
      <w:r w:rsidRPr="00FB4354">
        <w:t>&lt;/form&gt;</w:t>
      </w:r>
    </w:p>
    <w:p w:rsidR="009C2C73" w:rsidRPr="00FB4354" w:rsidRDefault="009C2C73" w:rsidP="00FB4354">
      <w:r w:rsidRPr="00FB4354">
        <w:t>&lt;/body&gt;</w:t>
      </w:r>
    </w:p>
    <w:p w:rsidR="009C2C73" w:rsidRPr="00FB4354" w:rsidRDefault="009C2C73" w:rsidP="00FB4354">
      <w:r w:rsidRPr="00FB4354">
        <w:t>&lt;/html&gt;</w:t>
      </w:r>
    </w:p>
    <w:p w:rsidR="009C2C73" w:rsidRPr="00FB4354" w:rsidRDefault="00846484" w:rsidP="00FB4354">
      <w:r w:rsidRPr="00FB4354">
        <w:rPr>
          <w:rFonts w:hint="eastAsia"/>
        </w:rPr>
        <w:t>JS</w:t>
      </w:r>
      <w:r w:rsidR="00AC327B" w:rsidRPr="00FB4354">
        <w:rPr>
          <w:rFonts w:hint="eastAsia"/>
        </w:rPr>
        <w:t>和</w:t>
      </w:r>
      <w:r w:rsidR="00AC327B" w:rsidRPr="00FB4354">
        <w:rPr>
          <w:rFonts w:hint="eastAsia"/>
        </w:rPr>
        <w:t>css</w:t>
      </w:r>
      <w:r w:rsidRPr="00FB4354">
        <w:rPr>
          <w:rFonts w:hint="eastAsia"/>
        </w:rPr>
        <w:t>文件</w:t>
      </w:r>
    </w:p>
    <w:p w:rsidR="00AC327B" w:rsidRPr="00FB4354" w:rsidRDefault="001E6418" w:rsidP="00FB4354">
      <w:r w:rsidRPr="00FB4354">
        <w:rPr>
          <w:noProof/>
        </w:rPr>
        <w:drawing>
          <wp:inline distT="0" distB="0" distL="0" distR="0">
            <wp:extent cx="2276475" cy="54292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98E" w:rsidRPr="00FB4354" w:rsidRDefault="002D198E" w:rsidP="00FB4354">
      <w:r w:rsidRPr="00FB4354">
        <w:rPr>
          <w:rFonts w:hint="eastAsia"/>
        </w:rPr>
        <w:t>js</w:t>
      </w:r>
      <w:r w:rsidRPr="00FB4354">
        <w:rPr>
          <w:rFonts w:hint="eastAsia"/>
        </w:rPr>
        <w:t>文件可以放在</w:t>
      </w:r>
      <w:r w:rsidRPr="00FB4354">
        <w:rPr>
          <w:rFonts w:hint="eastAsia"/>
        </w:rPr>
        <w:t>resources</w:t>
      </w:r>
      <w:r w:rsidRPr="00FB4354">
        <w:rPr>
          <w:rFonts w:hint="eastAsia"/>
        </w:rPr>
        <w:t>目录下。</w:t>
      </w:r>
    </w:p>
    <w:p w:rsidR="00417E13" w:rsidRPr="002E7DD1" w:rsidRDefault="000314B8" w:rsidP="002E7DD1">
      <w:pPr>
        <w:pStyle w:val="3"/>
      </w:pPr>
      <w:bookmarkStart w:id="31" w:name="_Toc335141935"/>
      <w:r w:rsidRPr="002E7DD1">
        <w:rPr>
          <w:rFonts w:hint="eastAsia"/>
        </w:rPr>
        <w:t>UI</w:t>
      </w:r>
      <w:bookmarkEnd w:id="31"/>
    </w:p>
    <w:p w:rsidR="00B44CD1" w:rsidRPr="00FB4354" w:rsidRDefault="007E4969" w:rsidP="006F3CD0">
      <w:pPr>
        <w:ind w:firstLine="420"/>
      </w:pPr>
      <w:r>
        <w:rPr>
          <w:rFonts w:hint="eastAsia"/>
        </w:rPr>
        <w:t>HADES</w:t>
      </w:r>
      <w:r w:rsidR="008D5E9C" w:rsidRPr="00FB4354">
        <w:rPr>
          <w:rFonts w:hint="eastAsia"/>
        </w:rPr>
        <w:t>采用</w:t>
      </w:r>
      <w:r w:rsidR="008D5E9C" w:rsidRPr="00FB4354">
        <w:rPr>
          <w:rFonts w:hint="eastAsia"/>
        </w:rPr>
        <w:t>Velocity</w:t>
      </w:r>
      <w:r w:rsidR="008D5E9C" w:rsidRPr="00FB4354">
        <w:rPr>
          <w:rFonts w:hint="eastAsia"/>
        </w:rPr>
        <w:t>作为显示的模板。</w:t>
      </w:r>
      <w:r w:rsidR="009515D7" w:rsidRPr="00FB4354">
        <w:t>Velocity</w:t>
      </w:r>
      <w:r w:rsidR="009515D7" w:rsidRPr="00FB4354">
        <w:t>是基于</w:t>
      </w:r>
      <w:r w:rsidR="009515D7" w:rsidRPr="00FB4354">
        <w:t>java</w:t>
      </w:r>
      <w:r w:rsidR="009515D7" w:rsidRPr="00FB4354">
        <w:t>的模板引擎（</w:t>
      </w:r>
      <w:r w:rsidR="009515D7" w:rsidRPr="00FB4354">
        <w:t>template engine</w:t>
      </w:r>
      <w:r w:rsidR="009515D7" w:rsidRPr="00FB4354">
        <w:t>）。它允许简单的使用模板语言（</w:t>
      </w:r>
      <w:r w:rsidR="009515D7" w:rsidRPr="00FB4354">
        <w:t>template language</w:t>
      </w:r>
      <w:r w:rsidR="009515D7" w:rsidRPr="00FB4354">
        <w:t>）来引用由</w:t>
      </w:r>
      <w:r w:rsidR="009515D7" w:rsidRPr="00FB4354">
        <w:t>java</w:t>
      </w:r>
      <w:r w:rsidR="009515D7" w:rsidRPr="00FB4354">
        <w:t>代码定义的对象</w:t>
      </w:r>
      <w:r w:rsidR="009515D7" w:rsidRPr="00FB4354">
        <w:rPr>
          <w:rFonts w:hint="eastAsia"/>
        </w:rPr>
        <w:t>，</w:t>
      </w:r>
      <w:r w:rsidR="009515D7" w:rsidRPr="00FB4354">
        <w:t>当</w:t>
      </w:r>
      <w:r w:rsidR="009515D7" w:rsidRPr="00FB4354">
        <w:t>Velocity</w:t>
      </w:r>
      <w:r w:rsidR="009515D7" w:rsidRPr="00FB4354">
        <w:t>应用于</w:t>
      </w:r>
      <w:r w:rsidR="009515D7" w:rsidRPr="00FB4354">
        <w:t>web</w:t>
      </w:r>
      <w:r w:rsidR="009515D7" w:rsidRPr="00FB4354">
        <w:t>开发时，界面设计人员可以和</w:t>
      </w:r>
      <w:r w:rsidR="009515D7" w:rsidRPr="00FB4354">
        <w:t>java</w:t>
      </w:r>
      <w:r w:rsidR="009515D7" w:rsidRPr="00FB4354">
        <w:t>程序开发人员同步开发一个遵循</w:t>
      </w:r>
      <w:r w:rsidR="009515D7" w:rsidRPr="00FB4354">
        <w:t>MVC</w:t>
      </w:r>
      <w:r w:rsidR="009515D7" w:rsidRPr="00FB4354">
        <w:t>架构的</w:t>
      </w:r>
      <w:r w:rsidR="009515D7" w:rsidRPr="00FB4354">
        <w:t>web</w:t>
      </w:r>
      <w:r w:rsidR="009515D7" w:rsidRPr="00FB4354">
        <w:t>站点，也就是说，页面设计人员可以只关注页面的显示效果，而由</w:t>
      </w:r>
      <w:r w:rsidR="009515D7" w:rsidRPr="00FB4354">
        <w:t>java</w:t>
      </w:r>
      <w:r w:rsidR="009515D7" w:rsidRPr="00FB4354">
        <w:t>程序开发人员关注业务逻辑编码。</w:t>
      </w:r>
      <w:r w:rsidR="009515D7" w:rsidRPr="00FB4354">
        <w:t>Velocity</w:t>
      </w:r>
      <w:r w:rsidR="009515D7" w:rsidRPr="00FB4354">
        <w:t>将</w:t>
      </w:r>
      <w:r w:rsidR="009515D7" w:rsidRPr="00FB4354">
        <w:t>java</w:t>
      </w:r>
      <w:r w:rsidR="009515D7" w:rsidRPr="00FB4354">
        <w:t>代码从</w:t>
      </w:r>
      <w:r w:rsidR="009515D7" w:rsidRPr="00FB4354">
        <w:t>web</w:t>
      </w:r>
      <w:r w:rsidR="009515D7" w:rsidRPr="00FB4354">
        <w:t>页面中分离出来，这样为</w:t>
      </w:r>
      <w:r w:rsidR="009515D7" w:rsidRPr="00FB4354">
        <w:t>web</w:t>
      </w:r>
      <w:r w:rsidR="00B44CD1" w:rsidRPr="00FB4354">
        <w:t>站点的长期维护提供了便利</w:t>
      </w:r>
      <w:r w:rsidR="00B44CD1" w:rsidRPr="00FB4354">
        <w:rPr>
          <w:rFonts w:hint="eastAsia"/>
        </w:rPr>
        <w:t>，更多的</w:t>
      </w:r>
      <w:r w:rsidR="00B44CD1" w:rsidRPr="00FB4354">
        <w:rPr>
          <w:rFonts w:hint="eastAsia"/>
        </w:rPr>
        <w:t>Velocity</w:t>
      </w:r>
      <w:r w:rsidR="00B44CD1" w:rsidRPr="00FB4354">
        <w:rPr>
          <w:rFonts w:hint="eastAsia"/>
        </w:rPr>
        <w:t>使用规范，用户可以参考</w:t>
      </w:r>
      <w:r w:rsidR="00B44CD1" w:rsidRPr="00FB4354">
        <w:rPr>
          <w:rFonts w:hint="eastAsia"/>
        </w:rPr>
        <w:t>Velocity</w:t>
      </w:r>
      <w:r w:rsidR="00B44CD1" w:rsidRPr="00FB4354">
        <w:rPr>
          <w:rFonts w:hint="eastAsia"/>
        </w:rPr>
        <w:t>的开发文档。</w:t>
      </w:r>
    </w:p>
    <w:p w:rsidR="00946F42" w:rsidRDefault="00946F42" w:rsidP="00FB4354"/>
    <w:p w:rsidR="000648EA" w:rsidRPr="00FB4354" w:rsidRDefault="00A43C57" w:rsidP="00FB4354">
      <w:commentRangeStart w:id="32"/>
      <w:r w:rsidRPr="00FB4354">
        <w:rPr>
          <w:rFonts w:hint="eastAsia"/>
        </w:rPr>
        <w:t>向</w:t>
      </w:r>
      <w:r w:rsidRPr="00FB4354">
        <w:rPr>
          <w:rFonts w:hint="eastAsia"/>
        </w:rPr>
        <w:t>UI</w:t>
      </w:r>
      <w:r w:rsidRPr="00FB4354">
        <w:rPr>
          <w:rFonts w:hint="eastAsia"/>
        </w:rPr>
        <w:t>传数据：</w:t>
      </w:r>
      <w:commentRangeEnd w:id="32"/>
      <w:r w:rsidR="0065784C">
        <w:rPr>
          <w:rStyle w:val="ad"/>
        </w:rPr>
        <w:commentReference w:id="32"/>
      </w:r>
    </w:p>
    <w:p w:rsidR="002334F3" w:rsidRPr="00FB4354" w:rsidRDefault="00946F42" w:rsidP="00FB4354">
      <w:r>
        <w:rPr>
          <w:rFonts w:hint="eastAsia"/>
        </w:rPr>
        <w:tab/>
      </w:r>
      <w:r w:rsidR="002334F3" w:rsidRPr="00FB4354">
        <w:rPr>
          <w:rFonts w:hint="eastAsia"/>
        </w:rPr>
        <w:t>在</w:t>
      </w:r>
      <w:r w:rsidR="002334F3" w:rsidRPr="00FB4354">
        <w:rPr>
          <w:rFonts w:hint="eastAsia"/>
        </w:rPr>
        <w:t>Controller</w:t>
      </w:r>
      <w:r w:rsidR="002334F3" w:rsidRPr="00FB4354">
        <w:rPr>
          <w:rFonts w:hint="eastAsia"/>
        </w:rPr>
        <w:t>可以通过调用</w:t>
      </w:r>
      <w:r w:rsidR="002334F3" w:rsidRPr="00FB4354">
        <w:t xml:space="preserve">beat.getModel().add(attributeValue) </w:t>
      </w:r>
      <w:r w:rsidR="002334F3" w:rsidRPr="00FB4354">
        <w:rPr>
          <w:rFonts w:hint="eastAsia"/>
        </w:rPr>
        <w:t>将由数据添加</w:t>
      </w:r>
      <w:r w:rsidR="002334F3" w:rsidRPr="00FB4354">
        <w:rPr>
          <w:rFonts w:hint="eastAsia"/>
        </w:rPr>
        <w:lastRenderedPageBreak/>
        <w:t>到</w:t>
      </w:r>
      <w:r w:rsidR="002334F3" w:rsidRPr="00FB4354">
        <w:rPr>
          <w:rFonts w:hint="eastAsia"/>
        </w:rPr>
        <w:t>beat</w:t>
      </w:r>
      <w:r w:rsidR="002334F3" w:rsidRPr="00FB4354">
        <w:rPr>
          <w:rFonts w:hint="eastAsia"/>
        </w:rPr>
        <w:t>中去并且传给</w:t>
      </w:r>
      <w:r w:rsidR="002334F3" w:rsidRPr="00FB4354">
        <w:rPr>
          <w:rFonts w:hint="eastAsia"/>
        </w:rPr>
        <w:t>view</w:t>
      </w:r>
      <w:r w:rsidR="002334F3" w:rsidRPr="00FB4354">
        <w:rPr>
          <w:rFonts w:hint="eastAsia"/>
        </w:rPr>
        <w:t>层，通过调用</w:t>
      </w:r>
      <w:r w:rsidR="002334F3" w:rsidRPr="00FB4354">
        <w:t>beat.getModel()</w:t>
      </w:r>
      <w:r w:rsidR="002334F3" w:rsidRPr="00FB4354">
        <w:rPr>
          <w:rFonts w:hint="eastAsia"/>
        </w:rPr>
        <w:t>.</w:t>
      </w:r>
      <w:r w:rsidR="002334F3" w:rsidRPr="00FB4354">
        <w:t>remove</w:t>
      </w:r>
      <w:r w:rsidR="002334F3" w:rsidRPr="00FB4354">
        <w:rPr>
          <w:rFonts w:hint="eastAsia"/>
        </w:rPr>
        <w:t>(</w:t>
      </w:r>
      <w:r w:rsidR="002334F3" w:rsidRPr="00FB4354">
        <w:t>attributeValue</w:t>
      </w:r>
      <w:r w:rsidR="002334F3" w:rsidRPr="00FB4354">
        <w:rPr>
          <w:rFonts w:hint="eastAsia"/>
        </w:rPr>
        <w:t>)</w:t>
      </w:r>
      <w:r w:rsidR="002334F3" w:rsidRPr="00FB4354">
        <w:rPr>
          <w:rFonts w:hint="eastAsia"/>
        </w:rPr>
        <w:t>移除添加的</w:t>
      </w:r>
      <w:r w:rsidR="002334F3" w:rsidRPr="00FB4354">
        <w:rPr>
          <w:rFonts w:hint="eastAsia"/>
        </w:rPr>
        <w:t>Model</w:t>
      </w:r>
      <w:r w:rsidR="002334F3" w:rsidRPr="00FB4354">
        <w:rPr>
          <w:rFonts w:hint="eastAsia"/>
        </w:rPr>
        <w:t>信息。通过</w:t>
      </w:r>
      <w:r w:rsidR="002334F3" w:rsidRPr="00FB4354">
        <w:rPr>
          <w:rFonts w:hint="eastAsia"/>
        </w:rPr>
        <w:t>merge</w:t>
      </w:r>
      <w:r w:rsidR="002334F3" w:rsidRPr="00FB4354">
        <w:rPr>
          <w:rFonts w:hint="eastAsia"/>
        </w:rPr>
        <w:t>整合</w:t>
      </w:r>
      <w:r w:rsidR="002334F3" w:rsidRPr="00FB4354">
        <w:rPr>
          <w:rFonts w:hint="eastAsia"/>
        </w:rPr>
        <w:t>Model</w:t>
      </w:r>
      <w:r w:rsidR="002334F3" w:rsidRPr="00FB4354">
        <w:rPr>
          <w:rFonts w:hint="eastAsia"/>
        </w:rPr>
        <w:t>信息，</w:t>
      </w:r>
      <w:r w:rsidR="002334F3" w:rsidRPr="00FB4354">
        <w:rPr>
          <w:rFonts w:hint="eastAsia"/>
        </w:rPr>
        <w:t>view</w:t>
      </w:r>
      <w:r w:rsidR="002334F3" w:rsidRPr="00FB4354">
        <w:rPr>
          <w:rFonts w:hint="eastAsia"/>
        </w:rPr>
        <w:t>层可以通过</w:t>
      </w:r>
      <w:r w:rsidR="002334F3" w:rsidRPr="00FB4354">
        <w:t>beat.getModel()</w:t>
      </w:r>
      <w:r w:rsidR="002334F3" w:rsidRPr="00FB4354">
        <w:rPr>
          <w:rFonts w:hint="eastAsia"/>
        </w:rPr>
        <w:t>.get(</w:t>
      </w:r>
      <w:r w:rsidR="002334F3" w:rsidRPr="00FB4354">
        <w:t>attributeValue</w:t>
      </w:r>
      <w:r w:rsidR="002334F3" w:rsidRPr="00FB4354">
        <w:rPr>
          <w:rFonts w:hint="eastAsia"/>
        </w:rPr>
        <w:t>)</w:t>
      </w:r>
      <w:r w:rsidR="002334F3" w:rsidRPr="00FB4354">
        <w:rPr>
          <w:rFonts w:hint="eastAsia"/>
        </w:rPr>
        <w:t>来获得具体的</w:t>
      </w:r>
      <w:r w:rsidR="002334F3" w:rsidRPr="00FB4354">
        <w:rPr>
          <w:rFonts w:hint="eastAsia"/>
        </w:rPr>
        <w:t>Model</w:t>
      </w:r>
    </w:p>
    <w:p w:rsidR="00F41217" w:rsidRPr="00FB4354" w:rsidRDefault="00C725D6" w:rsidP="00FB4354">
      <w:r w:rsidRPr="00FB4354">
        <w:rPr>
          <w:rFonts w:hint="eastAsia"/>
        </w:rPr>
        <w:tab/>
      </w:r>
    </w:p>
    <w:p w:rsidR="00417E13" w:rsidRPr="002E7DD1" w:rsidRDefault="00417E13" w:rsidP="002E7DD1">
      <w:pPr>
        <w:pStyle w:val="3"/>
      </w:pPr>
      <w:bookmarkStart w:id="33" w:name="_Toc335141936"/>
      <w:r w:rsidRPr="002E7DD1">
        <w:rPr>
          <w:rFonts w:hint="eastAsia"/>
        </w:rPr>
        <w:t>日志管理</w:t>
      </w:r>
      <w:bookmarkEnd w:id="33"/>
    </w:p>
    <w:p w:rsidR="00F81C1B" w:rsidRPr="00FB4354" w:rsidRDefault="007E4969" w:rsidP="006F3CD0">
      <w:pPr>
        <w:ind w:firstLine="420"/>
      </w:pPr>
      <w:r>
        <w:rPr>
          <w:rFonts w:hint="eastAsia"/>
        </w:rPr>
        <w:t>HADES</w:t>
      </w:r>
      <w:r w:rsidR="00F81C1B" w:rsidRPr="00FB4354">
        <w:rPr>
          <w:rFonts w:hint="eastAsia"/>
        </w:rPr>
        <w:t>日志的默认输出目录为</w:t>
      </w:r>
      <w:r w:rsidR="00F81C1B" w:rsidRPr="00FB4354">
        <w:rPr>
          <w:rFonts w:hint="eastAsia"/>
        </w:rPr>
        <w:t>/opt/</w:t>
      </w:r>
      <w:r>
        <w:rPr>
          <w:rFonts w:hint="eastAsia"/>
        </w:rPr>
        <w:t>hades</w:t>
      </w:r>
      <w:r w:rsidR="00F81C1B" w:rsidRPr="00FB4354">
        <w:rPr>
          <w:rFonts w:hint="eastAsia"/>
        </w:rPr>
        <w:t>/logs</w:t>
      </w:r>
      <w:r w:rsidR="00EE1061" w:rsidRPr="00FB4354">
        <w:rPr>
          <w:rFonts w:hint="eastAsia"/>
        </w:rPr>
        <w:t>,</w:t>
      </w:r>
      <w:r w:rsidR="00EE1061" w:rsidRPr="00FB4354">
        <w:rPr>
          <w:rFonts w:hint="eastAsia"/>
        </w:rPr>
        <w:t>日志会根据</w:t>
      </w:r>
      <w:r w:rsidR="00EE1061" w:rsidRPr="00FB4354">
        <w:rPr>
          <w:rFonts w:hint="eastAsia"/>
        </w:rPr>
        <w:t>/opt/</w:t>
      </w:r>
      <w:r w:rsidRPr="007E4969">
        <w:rPr>
          <w:rFonts w:hint="eastAsia"/>
        </w:rPr>
        <w:t xml:space="preserve"> </w:t>
      </w:r>
      <w:r>
        <w:rPr>
          <w:rFonts w:hint="eastAsia"/>
        </w:rPr>
        <w:t>hades</w:t>
      </w:r>
      <w:r w:rsidRPr="00FB4354">
        <w:rPr>
          <w:rFonts w:hint="eastAsia"/>
        </w:rPr>
        <w:t xml:space="preserve"> </w:t>
      </w:r>
      <w:r w:rsidR="00EE1061" w:rsidRPr="00FB4354">
        <w:rPr>
          <w:rFonts w:hint="eastAsia"/>
        </w:rPr>
        <w:t>/{namespace}/</w:t>
      </w:r>
      <w:r w:rsidR="00EE1061" w:rsidRPr="00FB4354">
        <w:rPr>
          <w:rFonts w:hint="eastAsia"/>
        </w:rPr>
        <w:t>下的配置项规则，生成相应的日志文件。</w:t>
      </w:r>
      <w:r w:rsidR="00A91AFC" w:rsidRPr="00FB4354">
        <w:rPr>
          <w:rFonts w:hint="eastAsia"/>
        </w:rPr>
        <w:t>日志文件的名称与</w:t>
      </w:r>
      <w:r w:rsidR="00A91AFC" w:rsidRPr="00FB4354">
        <w:rPr>
          <w:rFonts w:hint="eastAsia"/>
        </w:rPr>
        <w:t>{namespace}</w:t>
      </w:r>
      <w:r w:rsidR="00A91AFC" w:rsidRPr="00FB4354">
        <w:rPr>
          <w:rFonts w:hint="eastAsia"/>
        </w:rPr>
        <w:t>的名字相同，</w:t>
      </w:r>
      <w:r w:rsidR="00173D8C" w:rsidRPr="00FB4354">
        <w:rPr>
          <w:rFonts w:hint="eastAsia"/>
        </w:rPr>
        <w:t>在同一服务器上部署多个</w:t>
      </w:r>
      <w:r w:rsidR="00173D8C" w:rsidRPr="00FB4354">
        <w:rPr>
          <w:rFonts w:hint="eastAsia"/>
        </w:rPr>
        <w:t xml:space="preserve">web </w:t>
      </w:r>
      <w:r w:rsidR="00EA0E25" w:rsidRPr="00FB4354">
        <w:rPr>
          <w:rFonts w:hint="eastAsia"/>
        </w:rPr>
        <w:t>应</w:t>
      </w:r>
      <w:r w:rsidR="00173D8C" w:rsidRPr="00FB4354">
        <w:rPr>
          <w:rFonts w:hint="eastAsia"/>
        </w:rPr>
        <w:t>用可能会</w:t>
      </w:r>
      <w:r w:rsidR="001A5493" w:rsidRPr="00FB4354">
        <w:rPr>
          <w:rFonts w:hint="eastAsia"/>
        </w:rPr>
        <w:t>产生</w:t>
      </w:r>
      <w:r w:rsidR="00173D8C" w:rsidRPr="00FB4354">
        <w:rPr>
          <w:rFonts w:hint="eastAsia"/>
        </w:rPr>
        <w:t>多</w:t>
      </w:r>
      <w:r w:rsidR="001A5493" w:rsidRPr="00FB4354">
        <w:rPr>
          <w:rFonts w:hint="eastAsia"/>
        </w:rPr>
        <w:t>应用的日志文件，所有的日志文件都会在这个目录，方便维护。</w:t>
      </w:r>
    </w:p>
    <w:p w:rsidR="00F81C1B" w:rsidRPr="00FB4354" w:rsidRDefault="00F81C1B" w:rsidP="00FB4354"/>
    <w:p w:rsidR="005E7D4C" w:rsidRPr="002E7DD1" w:rsidRDefault="005E7D4C" w:rsidP="002E7DD1">
      <w:pPr>
        <w:pStyle w:val="3"/>
      </w:pPr>
      <w:bookmarkStart w:id="34" w:name="_Toc335141937"/>
      <w:r w:rsidRPr="002E7DD1">
        <w:rPr>
          <w:rFonts w:hint="eastAsia"/>
        </w:rPr>
        <w:t>路径匹配</w:t>
      </w:r>
      <w:bookmarkEnd w:id="34"/>
    </w:p>
    <w:p w:rsidR="00AC787A" w:rsidRPr="00FB4354" w:rsidRDefault="001C4105" w:rsidP="006F3CD0">
      <w:pPr>
        <w:ind w:firstLine="420"/>
      </w:pPr>
      <w:r w:rsidRPr="00FB4354">
        <w:rPr>
          <w:rFonts w:hint="eastAsia"/>
        </w:rPr>
        <w:t>路径的匹配规则是页面与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交互的桥梁，用哪个</w:t>
      </w:r>
      <w:r w:rsidRPr="00FB4354">
        <w:rPr>
          <w:rFonts w:hint="eastAsia"/>
        </w:rPr>
        <w:t xml:space="preserve">Controller </w:t>
      </w:r>
      <w:r w:rsidRPr="00FB4354">
        <w:rPr>
          <w:rFonts w:hint="eastAsia"/>
        </w:rPr>
        <w:t>的哪个方法来处理页面的请求，就是根据</w:t>
      </w:r>
      <w:r w:rsidRPr="00FB4354">
        <w:rPr>
          <w:rFonts w:hint="eastAsia"/>
        </w:rPr>
        <w:t>Action</w:t>
      </w:r>
      <w:r w:rsidR="006E4D1C" w:rsidRPr="00FB4354">
        <w:rPr>
          <w:rFonts w:hint="eastAsia"/>
        </w:rPr>
        <w:t>的路径匹配规则进行处理</w:t>
      </w:r>
      <w:r w:rsidRPr="00FB4354">
        <w:rPr>
          <w:rFonts w:hint="eastAsia"/>
        </w:rPr>
        <w:t>。</w:t>
      </w:r>
    </w:p>
    <w:p w:rsidR="00AC787A" w:rsidRPr="00FB4354" w:rsidRDefault="00AC787A" w:rsidP="00FB4354">
      <w:r w:rsidRPr="00FB4354">
        <w:rPr>
          <w:rFonts w:hint="eastAsia"/>
        </w:rPr>
        <w:t xml:space="preserve">Ant path </w:t>
      </w:r>
      <w:r w:rsidRPr="00FB4354">
        <w:rPr>
          <w:rFonts w:hint="eastAsia"/>
        </w:rPr>
        <w:t>匹配原则</w:t>
      </w:r>
    </w:p>
    <w:p w:rsidR="00AC787A" w:rsidRPr="00FB4354" w:rsidRDefault="00AC787A" w:rsidP="00FB4354">
      <w:r w:rsidRPr="00FB4354">
        <w:rPr>
          <w:rFonts w:hint="eastAsia"/>
        </w:rPr>
        <w:t>优先精确匹配</w:t>
      </w:r>
    </w:p>
    <w:p w:rsidR="00AC787A" w:rsidRPr="00FB4354" w:rsidRDefault="00AC787A" w:rsidP="00FB4354">
      <w:r w:rsidRPr="00FB4354">
        <w:rPr>
          <w:rFonts w:hint="eastAsia"/>
        </w:rPr>
        <w:t>多个</w:t>
      </w:r>
      <w:r w:rsidRPr="00FB4354">
        <w:rPr>
          <w:rFonts w:hint="eastAsia"/>
        </w:rPr>
        <w:t>Path</w:t>
      </w:r>
      <w:r w:rsidRPr="00FB4354">
        <w:rPr>
          <w:rFonts w:hint="eastAsia"/>
        </w:rPr>
        <w:t>匹配时，优先使用最长符合路径模式来匹配一个路径。注意的是，这个原则并没有在任何高级别的接口中指定，但却是一种实现细节。</w:t>
      </w:r>
      <w:r w:rsidRPr="00FB4354">
        <w:rPr>
          <w:rFonts w:hint="eastAsia"/>
        </w:rPr>
        <w:t xml:space="preserve"> </w:t>
      </w:r>
    </w:p>
    <w:p w:rsidR="00AC787A" w:rsidRPr="00FB4354" w:rsidRDefault="00AC787A" w:rsidP="00FB4354">
      <w:r w:rsidRPr="00FB4354">
        <w:rPr>
          <w:rFonts w:hint="eastAsia"/>
        </w:rPr>
        <w:t>通配符匹配方法</w:t>
      </w:r>
    </w:p>
    <w:p w:rsidR="00AC787A" w:rsidRPr="00310A01" w:rsidRDefault="00AC787A" w:rsidP="00FB4354">
      <w:pPr>
        <w:pStyle w:val="line874"/>
      </w:pPr>
      <w:r w:rsidRPr="00310A01">
        <w:rPr>
          <w:rFonts w:hint="eastAsia"/>
        </w:rPr>
        <w:t xml:space="preserve">Table Ant Wildcard Characters </w:t>
      </w:r>
    </w:p>
    <w:tbl>
      <w:tblPr>
        <w:tblW w:w="0" w:type="auto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1"/>
        <w:gridCol w:w="3122"/>
      </w:tblGrid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Wildcard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Description </w:t>
            </w:r>
          </w:p>
        </w:tc>
      </w:tr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>匹配任何单字符</w:t>
            </w:r>
            <w:r w:rsidRPr="00FB4354">
              <w:t xml:space="preserve"> </w:t>
            </w:r>
          </w:p>
        </w:tc>
      </w:tr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>匹配</w:t>
            </w:r>
            <w:r w:rsidRPr="00FB4354">
              <w:t>0</w:t>
            </w:r>
            <w:r w:rsidRPr="00FB4354">
              <w:t>或者任意数量的字符</w:t>
            </w:r>
            <w:r w:rsidRPr="00FB4354">
              <w:t xml:space="preserve"> </w:t>
            </w:r>
          </w:p>
        </w:tc>
      </w:tr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**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>匹配</w:t>
            </w:r>
            <w:r w:rsidRPr="00FB4354">
              <w:t>0</w:t>
            </w:r>
            <w:r w:rsidRPr="00FB4354">
              <w:t>或者更多的目录</w:t>
            </w:r>
            <w:r w:rsidRPr="00FB4354">
              <w:t xml:space="preserve"> </w:t>
            </w:r>
          </w:p>
        </w:tc>
      </w:tr>
    </w:tbl>
    <w:p w:rsidR="00AC787A" w:rsidRPr="00310A01" w:rsidRDefault="00AC787A" w:rsidP="00FB4354">
      <w:pPr>
        <w:pStyle w:val="line874"/>
      </w:pPr>
      <w:r w:rsidRPr="00310A01">
        <w:rPr>
          <w:rFonts w:hint="eastAsia"/>
        </w:rPr>
        <w:t xml:space="preserve">Table Example Ant-Style Path Patterns </w:t>
      </w:r>
    </w:p>
    <w:tbl>
      <w:tblPr>
        <w:tblW w:w="0" w:type="auto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3"/>
        <w:gridCol w:w="5863"/>
      </w:tblGrid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Path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Description </w:t>
            </w:r>
          </w:p>
        </w:tc>
      </w:tr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/app/*.x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>匹配</w:t>
            </w:r>
            <w:r w:rsidRPr="00FB4354">
              <w:t>(Matches)</w:t>
            </w:r>
            <w:r w:rsidRPr="00FB4354">
              <w:t>所有在</w:t>
            </w:r>
            <w:r w:rsidRPr="00FB4354">
              <w:t>app</w:t>
            </w:r>
            <w:r w:rsidRPr="00FB4354">
              <w:t>路径下的</w:t>
            </w:r>
            <w:r w:rsidRPr="00FB4354">
              <w:t>.x</w:t>
            </w:r>
            <w:r w:rsidRPr="00FB4354">
              <w:t>文件</w:t>
            </w:r>
            <w:r w:rsidRPr="00FB4354">
              <w:t xml:space="preserve"> </w:t>
            </w:r>
          </w:p>
        </w:tc>
      </w:tr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/app/p?ttern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>匹配</w:t>
            </w:r>
            <w:r w:rsidRPr="00FB4354">
              <w:t xml:space="preserve">(Matches) /app/pattern </w:t>
            </w:r>
            <w:r w:rsidRPr="00FB4354">
              <w:t>和</w:t>
            </w:r>
            <w:r w:rsidRPr="00FB4354">
              <w:t xml:space="preserve"> /app/pXttern,</w:t>
            </w:r>
            <w:r w:rsidRPr="00FB4354">
              <w:t>但是不包括</w:t>
            </w:r>
            <w:r w:rsidRPr="00FB4354">
              <w:t xml:space="preserve">/app/pttern </w:t>
            </w:r>
          </w:p>
        </w:tc>
      </w:tr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 xml:space="preserve">/**/example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>匹配</w:t>
            </w:r>
            <w:r w:rsidRPr="00FB4354">
              <w:t xml:space="preserve">(Matches) /app/example, /app/foo/example, </w:t>
            </w:r>
            <w:r w:rsidRPr="00FB4354">
              <w:t>和</w:t>
            </w:r>
            <w:r w:rsidRPr="00FB4354">
              <w:t xml:space="preserve"> /example </w:t>
            </w:r>
          </w:p>
        </w:tc>
      </w:tr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>/app/**/dir/file</w:t>
            </w:r>
            <w:commentRangeStart w:id="35"/>
            <w:r w:rsidRPr="00FB4354">
              <w:t>.</w:t>
            </w:r>
            <w:commentRangeEnd w:id="35"/>
            <w:r w:rsidR="0065784C">
              <w:rPr>
                <w:rStyle w:val="ad"/>
              </w:rPr>
              <w:commentReference w:id="35"/>
            </w:r>
            <w:r w:rsidRPr="00FB4354"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>匹配</w:t>
            </w:r>
            <w:r w:rsidRPr="00FB4354">
              <w:t xml:space="preserve">(Matches) /app/dir/file.jsp, </w:t>
            </w:r>
            <w:r w:rsidRPr="00FB4354">
              <w:lastRenderedPageBreak/>
              <w:t xml:space="preserve">/app/foo/dir/file.html,/app/foo/bar/dir/file.pdf, </w:t>
            </w:r>
            <w:r w:rsidRPr="00FB4354">
              <w:t>和</w:t>
            </w:r>
            <w:r w:rsidRPr="00FB4354">
              <w:t xml:space="preserve"> /app/dir/file.java </w:t>
            </w:r>
          </w:p>
        </w:tc>
      </w:tr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lastRenderedPageBreak/>
              <w:t xml:space="preserve">/**/*.jsp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FB4354" w:rsidRDefault="00AC787A" w:rsidP="00FB4354">
            <w:r w:rsidRPr="00FB4354">
              <w:t>匹配</w:t>
            </w:r>
            <w:r w:rsidRPr="00FB4354">
              <w:t>(Matches)</w:t>
            </w:r>
            <w:r w:rsidRPr="00FB4354">
              <w:t>任何的</w:t>
            </w:r>
            <w:r w:rsidRPr="00FB4354">
              <w:t xml:space="preserve">.jsp </w:t>
            </w:r>
            <w:r w:rsidRPr="00FB4354">
              <w:t>文件</w:t>
            </w:r>
            <w:r w:rsidRPr="00FB4354">
              <w:t xml:space="preserve"> </w:t>
            </w:r>
          </w:p>
        </w:tc>
      </w:tr>
      <w:tr w:rsidR="00AC787A" w:rsidRPr="00310A01" w:rsidTr="00271B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310A01" w:rsidRDefault="00AC787A" w:rsidP="00FB435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20" w:type="dxa"/>
              <w:bottom w:w="60" w:type="dxa"/>
              <w:right w:w="120" w:type="dxa"/>
            </w:tcMar>
            <w:hideMark/>
          </w:tcPr>
          <w:p w:rsidR="00AC787A" w:rsidRPr="00310A01" w:rsidRDefault="00AC787A" w:rsidP="00FB4354"/>
        </w:tc>
      </w:tr>
    </w:tbl>
    <w:p w:rsidR="00AC787A" w:rsidRPr="00FB4354" w:rsidRDefault="00AC787A" w:rsidP="00FB4354"/>
    <w:p w:rsidR="00AC787A" w:rsidRPr="00FB4354" w:rsidRDefault="00AC787A" w:rsidP="00FB4354"/>
    <w:p w:rsidR="00A60C85" w:rsidRPr="002E7DD1" w:rsidRDefault="003E049A" w:rsidP="002E7DD1">
      <w:pPr>
        <w:pStyle w:val="3"/>
      </w:pPr>
      <w:bookmarkStart w:id="36" w:name="_Toc335141938"/>
      <w:r w:rsidRPr="002E7DD1">
        <w:rPr>
          <w:rFonts w:hint="eastAsia"/>
        </w:rPr>
        <w:t>拦截器</w:t>
      </w:r>
      <w:bookmarkEnd w:id="36"/>
    </w:p>
    <w:p w:rsidR="00FD5F0A" w:rsidRPr="00FB4354" w:rsidRDefault="007E4969" w:rsidP="00961070">
      <w:pPr>
        <w:ind w:firstLine="420"/>
      </w:pPr>
      <w:r>
        <w:rPr>
          <w:rFonts w:hint="eastAsia"/>
        </w:rPr>
        <w:t>HADES</w:t>
      </w:r>
      <w:r w:rsidR="00FD5F0A" w:rsidRPr="00FB4354">
        <w:rPr>
          <w:rFonts w:hint="eastAsia"/>
        </w:rPr>
        <w:t>的拦截器是基于注解实现的，使用方式简单</w:t>
      </w:r>
      <w:r w:rsidR="00FD5F0A" w:rsidRPr="00FB4354">
        <w:rPr>
          <w:rFonts w:hint="eastAsia"/>
        </w:rPr>
        <w:t>,</w:t>
      </w:r>
      <w:r w:rsidR="00FD5F0A" w:rsidRPr="00FB4354">
        <w:rPr>
          <w:rFonts w:hint="eastAsia"/>
        </w:rPr>
        <w:t>在</w:t>
      </w:r>
      <w:r w:rsidR="00FD5F0A" w:rsidRPr="00FB4354">
        <w:t>Controller</w:t>
      </w:r>
      <w:r w:rsidR="00FD5F0A" w:rsidRPr="00FB4354">
        <w:rPr>
          <w:rFonts w:hint="eastAsia"/>
        </w:rPr>
        <w:t>的类或者方法上添加</w:t>
      </w:r>
      <w:r w:rsidR="00FD5F0A" w:rsidRPr="00FB4354">
        <w:t>@</w:t>
      </w:r>
      <w:r w:rsidR="00FD5F0A" w:rsidRPr="00FB4354">
        <w:rPr>
          <w:rFonts w:hint="eastAsia"/>
        </w:rPr>
        <w:t>InterceptorName</w:t>
      </w:r>
      <w:r w:rsidR="00FD5F0A" w:rsidRPr="00FB4354">
        <w:rPr>
          <w:rFonts w:hint="eastAsia"/>
        </w:rPr>
        <w:t>声明</w:t>
      </w:r>
      <w:r w:rsidR="003E61C6">
        <w:rPr>
          <w:rFonts w:hint="eastAsia"/>
        </w:rPr>
        <w:t>。</w:t>
      </w:r>
    </w:p>
    <w:p w:rsidR="00FD5F0A" w:rsidRPr="00FB4354" w:rsidRDefault="003E61C6" w:rsidP="00FD5F0A">
      <w:r>
        <w:rPr>
          <w:rFonts w:hint="eastAsia"/>
        </w:rPr>
        <w:tab/>
      </w:r>
      <w:r w:rsidR="00FD5F0A" w:rsidRPr="00FB4354">
        <w:rPr>
          <w:rFonts w:hint="eastAsia"/>
        </w:rPr>
        <w:t>当使用</w:t>
      </w:r>
      <w:r w:rsidR="00FD5F0A" w:rsidRPr="00FB4354">
        <w:t>@</w:t>
      </w:r>
      <w:r w:rsidR="00FD5F0A" w:rsidRPr="00FB4354">
        <w:rPr>
          <w:rFonts w:hint="eastAsia"/>
        </w:rPr>
        <w:t>InterceptorName</w:t>
      </w:r>
      <w:r w:rsidR="00FD5F0A" w:rsidRPr="00FB4354">
        <w:rPr>
          <w:rFonts w:hint="eastAsia"/>
        </w:rPr>
        <w:t>标记一个</w:t>
      </w:r>
      <w:r w:rsidR="00FD5F0A" w:rsidRPr="00FB4354">
        <w:t>Action</w:t>
      </w:r>
      <w:r w:rsidR="00FD5F0A" w:rsidRPr="00FB4354">
        <w:rPr>
          <w:rFonts w:hint="eastAsia"/>
        </w:rPr>
        <w:t>方法时则</w:t>
      </w:r>
      <w:r w:rsidR="00FD5F0A" w:rsidRPr="00FB4354">
        <w:rPr>
          <w:rFonts w:hint="eastAsia"/>
        </w:rPr>
        <w:t>Interceptor</w:t>
      </w:r>
      <w:r w:rsidR="00FD5F0A" w:rsidRPr="00FB4354">
        <w:rPr>
          <w:rFonts w:hint="eastAsia"/>
        </w:rPr>
        <w:t>只对当前</w:t>
      </w:r>
      <w:r w:rsidR="00FD5F0A" w:rsidRPr="00FB4354">
        <w:rPr>
          <w:rFonts w:hint="eastAsia"/>
        </w:rPr>
        <w:t>Action</w:t>
      </w:r>
      <w:r w:rsidR="00FD5F0A" w:rsidRPr="00FB4354">
        <w:rPr>
          <w:rFonts w:hint="eastAsia"/>
        </w:rPr>
        <w:t>有效，当标记一个完成的控制器类，这个</w:t>
      </w:r>
      <w:r w:rsidR="00FD5F0A" w:rsidRPr="00FB4354">
        <w:t>Action</w:t>
      </w:r>
      <w:bookmarkStart w:id="37" w:name="OLE_LINK5"/>
      <w:bookmarkStart w:id="38" w:name="OLE_LINK6"/>
      <w:r w:rsidR="00FD5F0A" w:rsidRPr="00FB4354">
        <w:rPr>
          <w:rFonts w:hint="eastAsia"/>
        </w:rPr>
        <w:t>拦截器</w:t>
      </w:r>
      <w:bookmarkEnd w:id="37"/>
      <w:bookmarkEnd w:id="38"/>
      <w:r w:rsidR="00FD5F0A" w:rsidRPr="00FB4354">
        <w:rPr>
          <w:rFonts w:hint="eastAsia"/>
        </w:rPr>
        <w:t>将会应用到该控制器的所有</w:t>
      </w:r>
      <w:r w:rsidR="00FD5F0A" w:rsidRPr="00FB4354">
        <w:t>Action</w:t>
      </w:r>
      <w:r w:rsidR="00FD5F0A" w:rsidRPr="00FB4354">
        <w:rPr>
          <w:rFonts w:hint="eastAsia"/>
        </w:rPr>
        <w:t>方法上。当有请求到达处理的具体</w:t>
      </w:r>
      <w:r w:rsidR="00FD5F0A" w:rsidRPr="00FB4354">
        <w:rPr>
          <w:rFonts w:hint="eastAsia"/>
        </w:rPr>
        <w:t>Action</w:t>
      </w:r>
      <w:r w:rsidR="00FD5F0A" w:rsidRPr="00FB4354">
        <w:rPr>
          <w:rFonts w:hint="eastAsia"/>
        </w:rPr>
        <w:t>时，系统会先对方法和方法所在类的拦截器描述进行扫描如果存在，则先将请求转发给拦截器进行处理，如果拦截器返回</w:t>
      </w:r>
      <w:r w:rsidR="00FD5F0A" w:rsidRPr="00FB4354">
        <w:rPr>
          <w:rFonts w:hint="eastAsia"/>
        </w:rPr>
        <w:t>ActionResult</w:t>
      </w:r>
      <w:r w:rsidR="00FD5F0A" w:rsidRPr="00FB4354">
        <w:rPr>
          <w:rFonts w:hint="eastAsia"/>
        </w:rPr>
        <w:t>则返回响应，如果拦截器处理但是未返回</w:t>
      </w:r>
      <w:r w:rsidR="00FD5F0A" w:rsidRPr="00FB4354">
        <w:rPr>
          <w:rFonts w:hint="eastAsia"/>
        </w:rPr>
        <w:t>ActionResult</w:t>
      </w:r>
      <w:r w:rsidR="00FD5F0A" w:rsidRPr="00FB4354">
        <w:rPr>
          <w:rFonts w:hint="eastAsia"/>
        </w:rPr>
        <w:t>则</w:t>
      </w:r>
      <w:r w:rsidR="007E4969">
        <w:rPr>
          <w:rFonts w:hint="eastAsia"/>
        </w:rPr>
        <w:t>HADES</w:t>
      </w:r>
      <w:r w:rsidR="00FD5F0A" w:rsidRPr="00FB4354">
        <w:rPr>
          <w:rFonts w:hint="eastAsia"/>
        </w:rPr>
        <w:t>会将请求继续交给能够处理该请求的方法，继续进行处理。</w:t>
      </w:r>
    </w:p>
    <w:p w:rsidR="00FD5F0A" w:rsidRPr="00FB4354" w:rsidRDefault="00FD5F0A" w:rsidP="00961070">
      <w:pPr>
        <w:ind w:firstLine="420"/>
      </w:pPr>
      <w:r w:rsidRPr="00FB4354">
        <w:rPr>
          <w:rFonts w:hint="eastAsia"/>
        </w:rPr>
        <w:t>每一个</w:t>
      </w:r>
      <w:r w:rsidRPr="00FB4354">
        <w:t>Action</w:t>
      </w:r>
      <w:r w:rsidRPr="00FB4354">
        <w:rPr>
          <w:rFonts w:hint="eastAsia"/>
        </w:rPr>
        <w:t>拦截器都可以有一个</w:t>
      </w:r>
      <w:r w:rsidRPr="00FB4354">
        <w:rPr>
          <w:rFonts w:hint="eastAsia"/>
        </w:rPr>
        <w:t xml:space="preserve"> </w:t>
      </w:r>
      <w:r w:rsidRPr="00FB4354">
        <w:t>order </w:t>
      </w:r>
      <w:r w:rsidRPr="00FB4354">
        <w:rPr>
          <w:rFonts w:hint="eastAsia"/>
        </w:rPr>
        <w:t>属性，用来决定</w:t>
      </w:r>
      <w:r w:rsidRPr="00FB4354">
        <w:t>Action</w:t>
      </w:r>
      <w:r w:rsidRPr="00FB4354">
        <w:rPr>
          <w:rFonts w:hint="eastAsia"/>
        </w:rPr>
        <w:t>拦截器在该范围内的执行顺序，</w:t>
      </w:r>
      <w:r w:rsidRPr="00FB4354">
        <w:t>order</w:t>
      </w:r>
      <w:r w:rsidRPr="00FB4354">
        <w:rPr>
          <w:rFonts w:hint="eastAsia"/>
        </w:rPr>
        <w:t>属性必需是</w:t>
      </w:r>
      <w:r w:rsidRPr="00FB4354">
        <w:t>0</w:t>
      </w:r>
      <w:r w:rsidRPr="00FB4354">
        <w:rPr>
          <w:rFonts w:hint="eastAsia"/>
        </w:rPr>
        <w:t>或者更大的整数值，如果没有</w:t>
      </w:r>
      <w:r w:rsidRPr="00FB4354">
        <w:t>order</w:t>
      </w:r>
      <w:r w:rsidRPr="00FB4354">
        <w:rPr>
          <w:rFonts w:hint="eastAsia"/>
        </w:rPr>
        <w:t>属性，默认为</w:t>
      </w:r>
      <w:r w:rsidRPr="00FB4354">
        <w:t>1</w:t>
      </w:r>
      <w:r w:rsidRPr="00FB4354">
        <w:rPr>
          <w:rFonts w:hint="eastAsia"/>
        </w:rPr>
        <w:t>，同级</w:t>
      </w:r>
      <w:r w:rsidRPr="00FB4354">
        <w:t>order</w:t>
      </w:r>
      <w:r w:rsidRPr="00FB4354">
        <w:rPr>
          <w:rFonts w:hint="eastAsia"/>
        </w:rPr>
        <w:t>执行顺序不定。</w:t>
      </w:r>
    </w:p>
    <w:p w:rsidR="00FD5F0A" w:rsidRPr="00FB4354" w:rsidRDefault="00FD5F0A" w:rsidP="00FD5F0A">
      <w:r w:rsidRPr="00FB4354">
        <w:rPr>
          <w:rFonts w:hint="eastAsia"/>
        </w:rPr>
        <w:t xml:space="preserve">    </w:t>
      </w:r>
      <w:r w:rsidRPr="00FB4354">
        <w:rPr>
          <w:rFonts w:hint="eastAsia"/>
        </w:rPr>
        <w:t>使用拦截器解决了部分代码重复的问题。很多日志处理代码和异常处理代码是很相似的，这样就导致了各个</w:t>
      </w:r>
      <w:r w:rsidRPr="00FB4354">
        <w:t>Action</w:t>
      </w:r>
      <w:r w:rsidRPr="00FB4354">
        <w:rPr>
          <w:rFonts w:hint="eastAsia"/>
        </w:rPr>
        <w:t>中存在大量重复代码，从而使</w:t>
      </w:r>
      <w:r w:rsidRPr="00FB4354">
        <w:rPr>
          <w:rFonts w:hint="eastAsia"/>
        </w:rPr>
        <w:t xml:space="preserve"> </w:t>
      </w:r>
      <w:r w:rsidRPr="00FB4354">
        <w:t>Controller</w:t>
      </w:r>
      <w:r w:rsidRPr="00FB4354">
        <w:rPr>
          <w:rFonts w:hint="eastAsia"/>
        </w:rPr>
        <w:t>的工作更加明确，只负责表示逻辑，而不被一大堆日志处理代码和</w:t>
      </w:r>
      <w:r w:rsidRPr="00FB4354">
        <w:t>try...catch</w:t>
      </w:r>
      <w:r w:rsidRPr="00FB4354">
        <w:rPr>
          <w:rFonts w:hint="eastAsia"/>
        </w:rPr>
        <w:t>块包围使我们的</w:t>
      </w:r>
      <w:r w:rsidRPr="00FB4354">
        <w:t>Action</w:t>
      </w:r>
      <w:r w:rsidRPr="00FB4354">
        <w:rPr>
          <w:rFonts w:hint="eastAsia"/>
        </w:rPr>
        <w:t>，应该是干净的、工整的、仅包含表示逻辑的</w:t>
      </w:r>
      <w:r w:rsidRPr="00FB4354">
        <w:t>Action</w:t>
      </w:r>
      <w:r w:rsidRPr="00FB4354">
        <w:rPr>
          <w:rFonts w:hint="eastAsia"/>
        </w:rPr>
        <w:t>，并且代码更加优雅。</w:t>
      </w:r>
    </w:p>
    <w:p w:rsidR="00FD5F0A" w:rsidRPr="00FB4354" w:rsidRDefault="00FD5F0A" w:rsidP="00FD5F0A">
      <w:r w:rsidRPr="00FB4354">
        <w:rPr>
          <w:rFonts w:hint="eastAsia"/>
        </w:rPr>
        <w:t>拦截器的定义代码如下：</w:t>
      </w:r>
    </w:p>
    <w:p w:rsidR="00FD5F0A" w:rsidRPr="00FB4354" w:rsidRDefault="00FD5F0A" w:rsidP="00FD5F0A">
      <w:r w:rsidRPr="00FB4354">
        <w:t>@Interceptor(CrazyInterceptor.class)</w:t>
      </w:r>
    </w:p>
    <w:p w:rsidR="00FD5F0A" w:rsidRPr="00FB4354" w:rsidRDefault="00FD5F0A" w:rsidP="00FD5F0A">
      <w:r w:rsidRPr="00FB4354">
        <w:t>@Target({ElementType.METHOD, ElementType.TYPE})</w:t>
      </w:r>
    </w:p>
    <w:p w:rsidR="00FD5F0A" w:rsidRPr="00FB4354" w:rsidRDefault="00FD5F0A" w:rsidP="00FD5F0A">
      <w:r w:rsidRPr="00FB4354">
        <w:t>@Retention(RetentionPolicy.RUNTIME)</w:t>
      </w:r>
    </w:p>
    <w:p w:rsidR="00FD5F0A" w:rsidRPr="00FB4354" w:rsidRDefault="00FD5F0A" w:rsidP="00FD5F0A">
      <w:r w:rsidRPr="00FB4354">
        <w:t>public @interface Crazy {</w:t>
      </w:r>
    </w:p>
    <w:p w:rsidR="00FD5F0A" w:rsidRPr="00FB4354" w:rsidRDefault="00FD5F0A" w:rsidP="00FD5F0A">
      <w:r w:rsidRPr="00FB4354">
        <w:t>/**</w:t>
      </w:r>
    </w:p>
    <w:p w:rsidR="00FD5F0A" w:rsidRPr="00FB4354" w:rsidRDefault="00FD5F0A" w:rsidP="00FD5F0A">
      <w:r w:rsidRPr="00FB4354">
        <w:t xml:space="preserve"> * </w:t>
      </w:r>
      <w:r w:rsidRPr="00FB4354">
        <w:rPr>
          <w:rFonts w:hint="eastAsia"/>
        </w:rPr>
        <w:t>可以定义拦截器的的优先级，</w:t>
      </w:r>
      <w:r w:rsidRPr="00FB4354">
        <w:t>0</w:t>
      </w:r>
      <w:r w:rsidRPr="00FB4354">
        <w:rPr>
          <w:rFonts w:hint="eastAsia"/>
        </w:rPr>
        <w:t>，</w:t>
      </w:r>
      <w:r w:rsidRPr="00FB4354">
        <w:t>1</w:t>
      </w:r>
      <w:r w:rsidRPr="00FB4354">
        <w:rPr>
          <w:rFonts w:hint="eastAsia"/>
        </w:rPr>
        <w:t>，</w:t>
      </w:r>
      <w:r w:rsidRPr="00FB4354">
        <w:t>2,...</w:t>
      </w:r>
    </w:p>
    <w:p w:rsidR="00FD5F0A" w:rsidRPr="00FB4354" w:rsidRDefault="00FD5F0A" w:rsidP="00FD5F0A">
      <w:r w:rsidRPr="00FB4354">
        <w:t xml:space="preserve"> * @return</w:t>
      </w:r>
    </w:p>
    <w:p w:rsidR="00FD5F0A" w:rsidRPr="00FB4354" w:rsidRDefault="00FD5F0A" w:rsidP="00FD5F0A">
      <w:r w:rsidRPr="00FB4354">
        <w:t xml:space="preserve"> */</w:t>
      </w:r>
    </w:p>
    <w:p w:rsidR="00FD5F0A" w:rsidRPr="00FB4354" w:rsidRDefault="00FD5F0A" w:rsidP="00FD5F0A">
      <w:r w:rsidRPr="00FB4354">
        <w:t>int order() default  1;</w:t>
      </w:r>
    </w:p>
    <w:p w:rsidR="00FD5F0A" w:rsidRPr="00FB4354" w:rsidRDefault="00FD5F0A" w:rsidP="00FD5F0A">
      <w:r w:rsidRPr="00FB4354">
        <w:t xml:space="preserve">} </w:t>
      </w:r>
    </w:p>
    <w:p w:rsidR="00FD5F0A" w:rsidRPr="00FB4354" w:rsidRDefault="00FD5F0A" w:rsidP="00FD5F0A"/>
    <w:p w:rsidR="00FD5F0A" w:rsidRPr="00FB4354" w:rsidRDefault="00FD5F0A" w:rsidP="00FD5F0A">
      <w:r w:rsidRPr="00FB4354">
        <w:rPr>
          <w:rFonts w:hint="eastAsia"/>
        </w:rPr>
        <w:t>拦截器的实现类：</w:t>
      </w:r>
    </w:p>
    <w:p w:rsidR="00FD5F0A" w:rsidRPr="00FB4354" w:rsidRDefault="00FD5F0A" w:rsidP="00FD5F0A">
      <w:r w:rsidRPr="00FB4354">
        <w:t>public class CrazyInterceptor implements ActionInterceptor {</w:t>
      </w:r>
    </w:p>
    <w:p w:rsidR="00FD5F0A" w:rsidRPr="00FB4354" w:rsidRDefault="00FD5F0A" w:rsidP="00FD5F0A">
      <w:r w:rsidRPr="00FB4354">
        <w:tab/>
        <w:t>int count = 0;</w:t>
      </w:r>
    </w:p>
    <w:p w:rsidR="00FD5F0A" w:rsidRPr="00FB4354" w:rsidRDefault="00FD5F0A" w:rsidP="00FD5F0A">
      <w:r w:rsidRPr="00FB4354">
        <w:tab/>
      </w:r>
    </w:p>
    <w:p w:rsidR="00FD5F0A" w:rsidRPr="00FB4354" w:rsidRDefault="00FD5F0A" w:rsidP="00FD5F0A">
      <w:r w:rsidRPr="00FB4354">
        <w:tab/>
        <w:t>/**</w:t>
      </w:r>
    </w:p>
    <w:p w:rsidR="00FD5F0A" w:rsidRPr="00FB4354" w:rsidRDefault="00FD5F0A" w:rsidP="00FD5F0A">
      <w:r w:rsidRPr="00FB4354">
        <w:tab/>
        <w:t xml:space="preserve"> * </w:t>
      </w:r>
      <w:r w:rsidRPr="00FB4354">
        <w:rPr>
          <w:rFonts w:hint="eastAsia"/>
        </w:rPr>
        <w:t>由于不是线程安全，所以需要同步处理</w:t>
      </w:r>
    </w:p>
    <w:p w:rsidR="00FD5F0A" w:rsidRPr="00FB4354" w:rsidRDefault="00FD5F0A" w:rsidP="00FD5F0A">
      <w:r w:rsidRPr="00FB4354">
        <w:lastRenderedPageBreak/>
        <w:tab/>
        <w:t xml:space="preserve"> * @return</w:t>
      </w:r>
    </w:p>
    <w:p w:rsidR="00FD5F0A" w:rsidRPr="00FB4354" w:rsidRDefault="00FD5F0A" w:rsidP="00FD5F0A">
      <w:r w:rsidRPr="00FB4354">
        <w:tab/>
        <w:t xml:space="preserve"> */</w:t>
      </w:r>
    </w:p>
    <w:p w:rsidR="00FD5F0A" w:rsidRPr="00FB4354" w:rsidRDefault="00FD5F0A" w:rsidP="00FD5F0A">
      <w:r w:rsidRPr="00FB4354">
        <w:tab/>
        <w:t>private synchronized int getCount(){</w:t>
      </w:r>
    </w:p>
    <w:p w:rsidR="00FD5F0A" w:rsidRPr="00FB4354" w:rsidRDefault="00FD5F0A" w:rsidP="00FD5F0A">
      <w:r w:rsidRPr="00FB4354">
        <w:tab/>
      </w:r>
      <w:r w:rsidRPr="00FB4354">
        <w:tab/>
        <w:t>count ++;</w:t>
      </w:r>
    </w:p>
    <w:p w:rsidR="00FD5F0A" w:rsidRPr="00FB4354" w:rsidRDefault="00FD5F0A" w:rsidP="00FD5F0A">
      <w:r w:rsidRPr="00FB4354">
        <w:tab/>
      </w:r>
      <w:r w:rsidRPr="00FB4354">
        <w:tab/>
        <w:t>if (count &gt; 4) count = 0;</w:t>
      </w:r>
    </w:p>
    <w:p w:rsidR="00FD5F0A" w:rsidRPr="00FB4354" w:rsidRDefault="00FD5F0A" w:rsidP="00FD5F0A">
      <w:r w:rsidRPr="00FB4354">
        <w:tab/>
      </w:r>
      <w:r w:rsidRPr="00FB4354">
        <w:tab/>
        <w:t>return count;</w:t>
      </w:r>
    </w:p>
    <w:p w:rsidR="00FD5F0A" w:rsidRPr="00FB4354" w:rsidRDefault="00FD5F0A" w:rsidP="00FD5F0A">
      <w:r w:rsidRPr="00FB4354">
        <w:tab/>
        <w:t>}</w:t>
      </w:r>
    </w:p>
    <w:p w:rsidR="00FD5F0A" w:rsidRPr="00FB4354" w:rsidRDefault="00FD5F0A" w:rsidP="00FD5F0A">
      <w:r w:rsidRPr="00FB4354">
        <w:tab/>
      </w:r>
    </w:p>
    <w:p w:rsidR="00FD5F0A" w:rsidRPr="00FB4354" w:rsidRDefault="00FD5F0A" w:rsidP="00FD5F0A">
      <w:r w:rsidRPr="00FB4354">
        <w:tab/>
        <w:t>/**</w:t>
      </w:r>
    </w:p>
    <w:p w:rsidR="00FD5F0A" w:rsidRPr="00FB4354" w:rsidRDefault="00FD5F0A" w:rsidP="00FD5F0A">
      <w:r w:rsidRPr="00FB4354">
        <w:tab/>
        <w:t xml:space="preserve"> * </w:t>
      </w:r>
      <w:r w:rsidRPr="00FB4354">
        <w:rPr>
          <w:rFonts w:hint="eastAsia"/>
        </w:rPr>
        <w:t>判断中奖没？</w:t>
      </w:r>
      <w:r w:rsidRPr="00FB4354">
        <w:t>:)</w:t>
      </w:r>
    </w:p>
    <w:p w:rsidR="00FD5F0A" w:rsidRPr="00FB4354" w:rsidRDefault="00FD5F0A" w:rsidP="00FD5F0A">
      <w:r w:rsidRPr="00FB4354">
        <w:tab/>
        <w:t xml:space="preserve"> */</w:t>
      </w:r>
    </w:p>
    <w:p w:rsidR="00FD5F0A" w:rsidRPr="00FB4354" w:rsidRDefault="00FD5F0A" w:rsidP="00FD5F0A">
      <w:r w:rsidRPr="00FB4354">
        <w:tab/>
        <w:t>public ActionResult preExecute(BeatContext beat) {</w:t>
      </w:r>
    </w:p>
    <w:p w:rsidR="00FD5F0A" w:rsidRPr="00FB4354" w:rsidRDefault="00FD5F0A" w:rsidP="00FD5F0A">
      <w:r w:rsidRPr="00FB4354">
        <w:tab/>
      </w:r>
      <w:r w:rsidRPr="00FB4354">
        <w:tab/>
        <w:t>int count = getCount();</w:t>
      </w:r>
    </w:p>
    <w:p w:rsidR="00FD5F0A" w:rsidRPr="00FB4354" w:rsidRDefault="00FD5F0A" w:rsidP="00FD5F0A">
      <w:r w:rsidRPr="00FB4354">
        <w:tab/>
      </w:r>
      <w:r w:rsidRPr="00FB4354">
        <w:tab/>
      </w:r>
    </w:p>
    <w:p w:rsidR="00FD5F0A" w:rsidRPr="00FB4354" w:rsidRDefault="00FD5F0A" w:rsidP="00FD5F0A">
      <w:r w:rsidRPr="00FB4354">
        <w:tab/>
      </w:r>
      <w:r w:rsidRPr="00FB4354">
        <w:tab/>
        <w:t>return count == 0 ? ActionResult.view("crazy") : null;</w:t>
      </w:r>
    </w:p>
    <w:p w:rsidR="00FD5F0A" w:rsidRPr="00FB4354" w:rsidRDefault="00FD5F0A" w:rsidP="00FD5F0A">
      <w:r w:rsidRPr="00FB4354">
        <w:tab/>
        <w:t>}</w:t>
      </w:r>
    </w:p>
    <w:p w:rsidR="00FD5F0A" w:rsidRPr="00FB4354" w:rsidRDefault="00FD5F0A" w:rsidP="00FD5F0A"/>
    <w:p w:rsidR="00FD5F0A" w:rsidRPr="00FB4354" w:rsidRDefault="00FD5F0A" w:rsidP="00FD5F0A">
      <w:r w:rsidRPr="00FB4354">
        <w:rPr>
          <w:rFonts w:hint="eastAsia"/>
        </w:rPr>
        <w:t>类拦截器应用示例：</w:t>
      </w:r>
    </w:p>
    <w:p w:rsidR="00FD5F0A" w:rsidRPr="00FB4354" w:rsidRDefault="00FD5F0A" w:rsidP="00FD5F0A">
      <w:r w:rsidRPr="00FB4354">
        <w:t>@</w:t>
      </w:r>
      <w:r w:rsidRPr="00FB4354">
        <w:rPr>
          <w:rFonts w:hint="eastAsia"/>
        </w:rPr>
        <w:t>InterceptorName</w:t>
      </w:r>
    </w:p>
    <w:p w:rsidR="00FD5F0A" w:rsidRPr="00FB4354" w:rsidRDefault="00FD5F0A" w:rsidP="00FD5F0A">
      <w:r w:rsidRPr="00FB4354">
        <w:t>public class HelloController extends MvcController{</w:t>
      </w:r>
    </w:p>
    <w:p w:rsidR="00FD5F0A" w:rsidRPr="00FB4354" w:rsidRDefault="00FD5F0A" w:rsidP="00FD5F0A"/>
    <w:p w:rsidR="00FD5F0A" w:rsidRPr="00FB4354" w:rsidRDefault="00FD5F0A" w:rsidP="00FD5F0A">
      <w:r w:rsidRPr="00FB4354">
        <w:rPr>
          <w:rFonts w:hint="eastAsia"/>
        </w:rPr>
        <w:t>方法拦截器应用示例：</w:t>
      </w:r>
    </w:p>
    <w:p w:rsidR="00FD5F0A" w:rsidRPr="00FB4354" w:rsidRDefault="00FD5F0A" w:rsidP="00FD5F0A">
      <w:r w:rsidRPr="00FB4354">
        <w:t>@</w:t>
      </w:r>
      <w:r w:rsidRPr="00FB4354">
        <w:rPr>
          <w:rFonts w:hint="eastAsia"/>
        </w:rPr>
        <w:t>InterceptorName</w:t>
      </w:r>
    </w:p>
    <w:p w:rsidR="00FD5F0A" w:rsidRPr="00FB4354" w:rsidRDefault="00FD5F0A" w:rsidP="00FD5F0A">
      <w:r w:rsidRPr="00FB4354">
        <w:tab/>
        <w:t>public ActionResult home() throws InterruptedException {</w:t>
      </w:r>
    </w:p>
    <w:p w:rsidR="00FD5F0A" w:rsidRPr="00FB4354" w:rsidRDefault="00FD5F0A" w:rsidP="00FD5F0A"/>
    <w:p w:rsidR="00FD5F0A" w:rsidRPr="00FD5F0A" w:rsidRDefault="00F846E8" w:rsidP="00FD5F0A">
      <w:r>
        <w:rPr>
          <w:rFonts w:hint="eastAsia"/>
        </w:rPr>
        <w:t>使用拦截器通常可以实现以下功能：</w:t>
      </w:r>
    </w:p>
    <w:tbl>
      <w:tblPr>
        <w:tblStyle w:val="a9"/>
        <w:tblW w:w="0" w:type="auto"/>
        <w:tblLook w:val="04A0"/>
      </w:tblPr>
      <w:tblGrid>
        <w:gridCol w:w="4261"/>
        <w:gridCol w:w="4261"/>
      </w:tblGrid>
      <w:tr w:rsidR="00A60C85" w:rsidTr="00A60C85">
        <w:tc>
          <w:tcPr>
            <w:tcW w:w="4261" w:type="dxa"/>
          </w:tcPr>
          <w:p w:rsidR="00A60C85" w:rsidRDefault="00A60C85" w:rsidP="00A60C85">
            <w:pPr>
              <w:rPr>
                <w:rFonts w:ascii="华文细黑" w:eastAsia="华文细黑" w:cs="华文细黑"/>
                <w:kern w:val="0"/>
                <w:sz w:val="16"/>
                <w:szCs w:val="16"/>
              </w:rPr>
            </w:pP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页面授权根据登录用户的权限</w:t>
            </w:r>
          </w:p>
        </w:tc>
        <w:tc>
          <w:tcPr>
            <w:tcW w:w="4261" w:type="dxa"/>
          </w:tcPr>
          <w:p w:rsidR="00A60C85" w:rsidRDefault="00A60C85" w:rsidP="00A60C85">
            <w:pPr>
              <w:rPr>
                <w:rFonts w:ascii="华文细黑" w:eastAsia="华文细黑" w:cs="华文细黑"/>
                <w:kern w:val="0"/>
                <w:sz w:val="16"/>
                <w:szCs w:val="16"/>
              </w:rPr>
            </w:pP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阻止或许可用户访问特定的页面</w:t>
            </w:r>
          </w:p>
        </w:tc>
      </w:tr>
      <w:tr w:rsidR="00A60C85" w:rsidTr="00A60C85">
        <w:tc>
          <w:tcPr>
            <w:tcW w:w="4261" w:type="dxa"/>
          </w:tcPr>
          <w:p w:rsidR="00A60C85" w:rsidRDefault="00A60C85" w:rsidP="00A60C85">
            <w:pPr>
              <w:rPr>
                <w:rFonts w:ascii="华文细黑" w:eastAsia="华文细黑" w:cs="华文细黑"/>
                <w:kern w:val="0"/>
                <w:sz w:val="16"/>
                <w:szCs w:val="16"/>
              </w:rPr>
            </w:pP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日志和审计记录</w:t>
            </w:r>
          </w:p>
        </w:tc>
        <w:tc>
          <w:tcPr>
            <w:tcW w:w="4261" w:type="dxa"/>
          </w:tcPr>
          <w:p w:rsidR="00A60C85" w:rsidRDefault="00A60C85" w:rsidP="00A60C85">
            <w:pPr>
              <w:rPr>
                <w:rFonts w:ascii="华文细黑" w:eastAsia="华文细黑" w:cs="华文细黑"/>
                <w:kern w:val="0"/>
                <w:sz w:val="16"/>
                <w:szCs w:val="16"/>
              </w:rPr>
            </w:pP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检查用户访问</w:t>
            </w:r>
            <w:r>
              <w:rPr>
                <w:rFonts w:ascii="华文细黑" w:eastAsia="华文细黑" w:cs="华文细黑"/>
                <w:kern w:val="0"/>
                <w:sz w:val="16"/>
                <w:szCs w:val="16"/>
              </w:rPr>
              <w:t>WEB</w:t>
            </w: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应用的情况</w:t>
            </w:r>
          </w:p>
        </w:tc>
      </w:tr>
      <w:tr w:rsidR="00A60C85" w:rsidTr="00A60C85">
        <w:tc>
          <w:tcPr>
            <w:tcW w:w="4261" w:type="dxa"/>
          </w:tcPr>
          <w:p w:rsidR="00A60C85" w:rsidRDefault="00A60C85" w:rsidP="00A60C85">
            <w:pPr>
              <w:rPr>
                <w:rFonts w:ascii="华文细黑" w:eastAsia="华文细黑" w:cs="华文细黑"/>
                <w:kern w:val="0"/>
                <w:sz w:val="16"/>
                <w:szCs w:val="16"/>
              </w:rPr>
            </w:pP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页面压缩</w:t>
            </w:r>
          </w:p>
        </w:tc>
        <w:tc>
          <w:tcPr>
            <w:tcW w:w="4261" w:type="dxa"/>
          </w:tcPr>
          <w:p w:rsidR="00A60C85" w:rsidRDefault="00A60C85" w:rsidP="00A60C85">
            <w:pPr>
              <w:rPr>
                <w:rFonts w:ascii="华文细黑" w:eastAsia="华文细黑" w:cs="华文细黑"/>
                <w:kern w:val="0"/>
                <w:sz w:val="16"/>
                <w:szCs w:val="16"/>
              </w:rPr>
            </w:pP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压缩页面内容，加快下载速度</w:t>
            </w:r>
          </w:p>
        </w:tc>
      </w:tr>
      <w:tr w:rsidR="00B353E4" w:rsidTr="00A60C85">
        <w:tc>
          <w:tcPr>
            <w:tcW w:w="4261" w:type="dxa"/>
          </w:tcPr>
          <w:p w:rsidR="00B353E4" w:rsidRDefault="00B353E4" w:rsidP="00A60C85">
            <w:pPr>
              <w:rPr>
                <w:rFonts w:ascii="华文细黑" w:eastAsia="华文细黑" w:cs="华文细黑"/>
                <w:kern w:val="0"/>
                <w:sz w:val="16"/>
                <w:szCs w:val="16"/>
              </w:rPr>
            </w:pP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页面缓存</w:t>
            </w:r>
          </w:p>
        </w:tc>
        <w:tc>
          <w:tcPr>
            <w:tcW w:w="4261" w:type="dxa"/>
          </w:tcPr>
          <w:p w:rsidR="00B353E4" w:rsidRDefault="00B353E4" w:rsidP="00A60C85">
            <w:pPr>
              <w:rPr>
                <w:rFonts w:ascii="华文细黑" w:eastAsia="华文细黑" w:cs="华文细黑"/>
                <w:kern w:val="0"/>
                <w:sz w:val="16"/>
                <w:szCs w:val="16"/>
              </w:rPr>
            </w:pP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通过时间戳和分布式缓存实现对页面的缓存处理</w:t>
            </w:r>
          </w:p>
        </w:tc>
      </w:tr>
      <w:tr w:rsidR="001F3249" w:rsidTr="00A60C85">
        <w:tc>
          <w:tcPr>
            <w:tcW w:w="4261" w:type="dxa"/>
          </w:tcPr>
          <w:p w:rsidR="001F3249" w:rsidRDefault="001F3249" w:rsidP="00A60C85">
            <w:pPr>
              <w:rPr>
                <w:rFonts w:ascii="华文细黑" w:eastAsia="华文细黑" w:cs="华文细黑"/>
                <w:kern w:val="0"/>
                <w:sz w:val="16"/>
                <w:szCs w:val="16"/>
              </w:rPr>
            </w:pP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。。。</w:t>
            </w:r>
          </w:p>
        </w:tc>
        <w:tc>
          <w:tcPr>
            <w:tcW w:w="4261" w:type="dxa"/>
          </w:tcPr>
          <w:p w:rsidR="001F3249" w:rsidRDefault="001F3249" w:rsidP="00A60C85">
            <w:pPr>
              <w:rPr>
                <w:rFonts w:ascii="华文细黑" w:eastAsia="华文细黑" w:cs="华文细黑"/>
                <w:kern w:val="0"/>
                <w:sz w:val="16"/>
                <w:szCs w:val="16"/>
              </w:rPr>
            </w:pPr>
            <w:r>
              <w:rPr>
                <w:rFonts w:ascii="华文细黑" w:eastAsia="华文细黑" w:cs="华文细黑" w:hint="eastAsia"/>
                <w:kern w:val="0"/>
                <w:sz w:val="16"/>
                <w:szCs w:val="16"/>
              </w:rPr>
              <w:t>。。。</w:t>
            </w:r>
          </w:p>
        </w:tc>
      </w:tr>
    </w:tbl>
    <w:p w:rsidR="00A60C85" w:rsidRDefault="00A60C85" w:rsidP="00A60C85">
      <w:pPr>
        <w:rPr>
          <w:rFonts w:ascii="华文细黑" w:eastAsia="华文细黑" w:cs="华文细黑"/>
          <w:kern w:val="0"/>
          <w:sz w:val="16"/>
          <w:szCs w:val="16"/>
        </w:rPr>
      </w:pPr>
    </w:p>
    <w:p w:rsidR="00A60C85" w:rsidRPr="00A60C85" w:rsidRDefault="00A60C85" w:rsidP="00A60C85"/>
    <w:p w:rsidR="003E049A" w:rsidRPr="00FB4354" w:rsidRDefault="003E049A" w:rsidP="00FB4354">
      <w:r w:rsidRPr="00FB4354">
        <w:rPr>
          <w:rFonts w:hint="eastAsia"/>
        </w:rPr>
        <w:t>原理图：</w:t>
      </w:r>
    </w:p>
    <w:p w:rsidR="003E049A" w:rsidRPr="00FB4354" w:rsidRDefault="003E049A" w:rsidP="00FB4354">
      <w:r w:rsidRPr="00FB4354">
        <w:rPr>
          <w:noProof/>
        </w:rPr>
        <w:lastRenderedPageBreak/>
        <w:drawing>
          <wp:inline distT="0" distB="0" distL="0" distR="0">
            <wp:extent cx="5274310" cy="4223721"/>
            <wp:effectExtent l="19050" t="0" r="2540" b="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49A" w:rsidRPr="00FB4354" w:rsidRDefault="003E049A" w:rsidP="00FB4354"/>
    <w:p w:rsidR="003F2765" w:rsidRPr="002E7DD1" w:rsidRDefault="003F2765" w:rsidP="002E7DD1">
      <w:pPr>
        <w:pStyle w:val="3"/>
      </w:pPr>
      <w:bookmarkStart w:id="39" w:name="_Toc335141939"/>
      <w:r w:rsidRPr="002E7DD1">
        <w:rPr>
          <w:rFonts w:hint="eastAsia"/>
        </w:rPr>
        <w:t>缓存：</w:t>
      </w:r>
      <w:bookmarkEnd w:id="39"/>
    </w:p>
    <w:p w:rsidR="003F2765" w:rsidRPr="00310A01" w:rsidRDefault="003F2765" w:rsidP="00FB4354">
      <w:pPr>
        <w:pStyle w:val="4"/>
      </w:pPr>
      <w:r w:rsidRPr="00310A01">
        <w:rPr>
          <w:rFonts w:hint="eastAsia"/>
        </w:rPr>
        <w:t>页面</w:t>
      </w:r>
      <w:r w:rsidRPr="00310A01">
        <w:rPr>
          <w:rFonts w:hint="eastAsia"/>
        </w:rPr>
        <w:t>cache</w:t>
      </w:r>
    </w:p>
    <w:p w:rsidR="003F2765" w:rsidRPr="00FB4354" w:rsidRDefault="003F2765" w:rsidP="00FB4354">
      <w:r w:rsidRPr="00FB4354">
        <w:rPr>
          <w:rFonts w:hint="eastAsia"/>
        </w:rPr>
        <w:t>用法</w:t>
      </w:r>
      <w:r w:rsidRPr="00FB4354">
        <w:rPr>
          <w:rFonts w:hint="eastAsia"/>
        </w:rPr>
        <w:t>java</w:t>
      </w:r>
      <w:r w:rsidRPr="00FB4354">
        <w:rPr>
          <w:rFonts w:hint="eastAsia"/>
        </w:rPr>
        <w:t>代码</w:t>
      </w:r>
      <w:r w:rsidRPr="00FB4354">
        <w:rPr>
          <w:rFonts w:hint="eastAsia"/>
        </w:rPr>
        <w:t xml:space="preserve"> </w:t>
      </w:r>
    </w:p>
    <w:p w:rsidR="003F2765" w:rsidRPr="00FB4354" w:rsidRDefault="003F2765" w:rsidP="00FB4354">
      <w:r w:rsidRPr="00FB4354">
        <w:rPr>
          <w:rStyle w:val="id1"/>
          <w:color w:val="auto"/>
        </w:rPr>
        <w:t>@Path</w:t>
      </w:r>
      <w:r w:rsidRPr="00FB4354">
        <w:rPr>
          <w:rStyle w:val="line"/>
        </w:rPr>
        <w:t>(</w:t>
      </w:r>
      <w:r w:rsidRPr="00FB4354">
        <w:rPr>
          <w:rStyle w:val="string1"/>
          <w:color w:val="auto"/>
        </w:rPr>
        <w:t>""</w:t>
      </w:r>
      <w:r w:rsidRPr="00FB4354">
        <w:rPr>
          <w:rStyle w:val="line"/>
        </w:rPr>
        <w:t>)</w:t>
      </w:r>
    </w:p>
    <w:p w:rsidR="003F2765" w:rsidRPr="00FB4354" w:rsidRDefault="003F2765" w:rsidP="00FB4354">
      <w:r w:rsidRPr="00FB4354">
        <w:rPr>
          <w:rStyle w:val="id1"/>
          <w:color w:val="auto"/>
        </w:rPr>
        <w:t>@GET</w:t>
      </w:r>
    </w:p>
    <w:p w:rsidR="003F2765" w:rsidRPr="00FB4354" w:rsidRDefault="003F2765" w:rsidP="00FB4354">
      <w:r w:rsidRPr="00FB4354">
        <w:rPr>
          <w:rStyle w:val="id1"/>
          <w:color w:val="auto"/>
        </w:rPr>
        <w:t>@OutputCache</w:t>
      </w:r>
      <w:r w:rsidRPr="00FB4354">
        <w:rPr>
          <w:rStyle w:val="line"/>
        </w:rPr>
        <w:t>(</w:t>
      </w:r>
      <w:r w:rsidRPr="00FB4354">
        <w:rPr>
          <w:rStyle w:val="id1"/>
          <w:color w:val="auto"/>
        </w:rPr>
        <w:t>duration</w:t>
      </w:r>
      <w:r w:rsidRPr="00FB4354">
        <w:rPr>
          <w:rStyle w:val="line"/>
        </w:rPr>
        <w:t xml:space="preserve">= </w:t>
      </w:r>
      <w:r w:rsidRPr="00FB4354">
        <w:rPr>
          <w:rStyle w:val="number1"/>
          <w:color w:val="auto"/>
        </w:rPr>
        <w:t>120</w:t>
      </w:r>
      <w:r w:rsidRPr="00FB4354">
        <w:rPr>
          <w:rStyle w:val="line"/>
        </w:rPr>
        <w:t xml:space="preserve">) </w:t>
      </w:r>
      <w:r w:rsidRPr="00FB4354">
        <w:rPr>
          <w:rStyle w:val="comment2"/>
          <w:color w:val="auto"/>
        </w:rPr>
        <w:t xml:space="preserve">// </w:t>
      </w:r>
      <w:r w:rsidRPr="00FB4354">
        <w:rPr>
          <w:rStyle w:val="comment2"/>
          <w:color w:val="auto"/>
        </w:rPr>
        <w:t>页面缓存，设置拦截器，</w:t>
      </w:r>
      <w:r w:rsidRPr="00FB4354">
        <w:rPr>
          <w:rStyle w:val="comment2"/>
          <w:color w:val="auto"/>
        </w:rPr>
        <w:t>duration</w:t>
      </w:r>
      <w:r w:rsidRPr="00FB4354">
        <w:rPr>
          <w:rStyle w:val="comment2"/>
          <w:color w:val="auto"/>
        </w:rPr>
        <w:t>为缓存时间单位秒，默认</w:t>
      </w:r>
      <w:r w:rsidRPr="00FB4354">
        <w:rPr>
          <w:rStyle w:val="comment2"/>
          <w:color w:val="auto"/>
        </w:rPr>
        <w:t>60s</w:t>
      </w:r>
    </w:p>
    <w:p w:rsidR="003F2765" w:rsidRPr="00FB4354" w:rsidRDefault="003F2765" w:rsidP="00FB4354">
      <w:r w:rsidRPr="00FB4354">
        <w:rPr>
          <w:rStyle w:val="resword1"/>
          <w:color w:val="auto"/>
        </w:rPr>
        <w:t>public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ActionResult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home</w:t>
      </w:r>
      <w:r w:rsidRPr="00FB4354">
        <w:rPr>
          <w:rStyle w:val="line"/>
        </w:rPr>
        <w:t>() {</w:t>
      </w:r>
    </w:p>
    <w:p w:rsidR="003F2765" w:rsidRPr="00FB4354" w:rsidRDefault="003F2765" w:rsidP="00FB4354">
      <w:r w:rsidRPr="00FB4354">
        <w:rPr>
          <w:rStyle w:val="linenumber1"/>
          <w:color w:val="auto"/>
        </w:rPr>
        <w:t xml:space="preserve"> </w:t>
      </w:r>
      <w:r w:rsidRPr="00FB4354">
        <w:rPr>
          <w:rStyle w:val="line"/>
        </w:rPr>
        <w:t xml:space="preserve">    </w:t>
      </w:r>
    </w:p>
    <w:p w:rsidR="003F2765" w:rsidRPr="00FB4354" w:rsidRDefault="003F2765" w:rsidP="00FB4354">
      <w:r w:rsidRPr="00FB4354">
        <w:rPr>
          <w:rStyle w:val="linenumber1"/>
          <w:color w:val="auto"/>
        </w:rPr>
        <w:t xml:space="preserve"> </w:t>
      </w:r>
      <w:r w:rsidRPr="00FB4354">
        <w:rPr>
          <w:rStyle w:val="line"/>
        </w:rPr>
        <w:t xml:space="preserve">    </w:t>
      </w:r>
      <w:r w:rsidRPr="00FB4354">
        <w:rPr>
          <w:rStyle w:val="id1"/>
          <w:color w:val="auto"/>
        </w:rPr>
        <w:t>System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out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println</w:t>
      </w:r>
      <w:r w:rsidRPr="00FB4354">
        <w:rPr>
          <w:rStyle w:val="line"/>
        </w:rPr>
        <w:t>(</w:t>
      </w:r>
      <w:r w:rsidRPr="00FB4354">
        <w:rPr>
          <w:rStyle w:val="string1"/>
          <w:color w:val="auto"/>
        </w:rPr>
        <w:t>"aaaaaaaaaaaaaaaaaaaaa"</w:t>
      </w:r>
      <w:r w:rsidRPr="00FB4354">
        <w:rPr>
          <w:rStyle w:val="line"/>
        </w:rPr>
        <w:t>);</w:t>
      </w:r>
      <w:r w:rsidRPr="00FB4354">
        <w:rPr>
          <w:rStyle w:val="linenumber1"/>
          <w:color w:val="auto"/>
        </w:rPr>
        <w:t xml:space="preserve"> </w:t>
      </w:r>
      <w:r w:rsidRPr="00FB4354">
        <w:rPr>
          <w:rStyle w:val="line"/>
        </w:rPr>
        <w:t xml:space="preserve">    </w:t>
      </w:r>
    </w:p>
    <w:p w:rsidR="003F2765" w:rsidRPr="00FB4354" w:rsidRDefault="003F2765" w:rsidP="00FB4354">
      <w:r w:rsidRPr="00FB4354">
        <w:rPr>
          <w:rStyle w:val="linenumber1"/>
          <w:color w:val="auto"/>
        </w:rPr>
        <w:t xml:space="preserve"> </w:t>
      </w:r>
      <w:r w:rsidRPr="00FB4354">
        <w:rPr>
          <w:rStyle w:val="line"/>
        </w:rPr>
        <w:t xml:space="preserve">    </w:t>
      </w:r>
      <w:r w:rsidRPr="00FB4354">
        <w:rPr>
          <w:rStyle w:val="id1"/>
          <w:color w:val="auto"/>
        </w:rPr>
        <w:t>beat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getClient</w:t>
      </w:r>
      <w:r w:rsidRPr="00FB4354">
        <w:rPr>
          <w:rStyle w:val="line"/>
        </w:rPr>
        <w:t>().</w:t>
      </w:r>
      <w:r w:rsidRPr="00FB4354">
        <w:rPr>
          <w:rStyle w:val="id1"/>
          <w:color w:val="auto"/>
        </w:rPr>
        <w:t>getCookies</w:t>
      </w:r>
      <w:r w:rsidRPr="00FB4354">
        <w:rPr>
          <w:rStyle w:val="line"/>
        </w:rPr>
        <w:t>().</w:t>
      </w:r>
      <w:r w:rsidRPr="00FB4354">
        <w:rPr>
          <w:rStyle w:val="id1"/>
          <w:color w:val="auto"/>
        </w:rPr>
        <w:t>set</w:t>
      </w:r>
      <w:r w:rsidRPr="00FB4354">
        <w:rPr>
          <w:rStyle w:val="line"/>
        </w:rPr>
        <w:t>(</w:t>
      </w:r>
      <w:r w:rsidRPr="00FB4354">
        <w:rPr>
          <w:rStyle w:val="string1"/>
          <w:color w:val="auto"/>
        </w:rPr>
        <w:t>"</w:t>
      </w:r>
      <w:r w:rsidR="00DB7A9D">
        <w:rPr>
          <w:rStyle w:val="string1"/>
          <w:rFonts w:hint="eastAsia"/>
          <w:color w:val="auto"/>
        </w:rPr>
        <w:t>name</w:t>
      </w:r>
      <w:r w:rsidRPr="00FB4354">
        <w:rPr>
          <w:rStyle w:val="string1"/>
          <w:color w:val="auto"/>
        </w:rPr>
        <w:t>"</w:t>
      </w:r>
      <w:r w:rsidRPr="00FB4354">
        <w:rPr>
          <w:rStyle w:val="line"/>
        </w:rPr>
        <w:t xml:space="preserve">, </w:t>
      </w:r>
      <w:r w:rsidRPr="00FB4354">
        <w:rPr>
          <w:rStyle w:val="string1"/>
          <w:color w:val="auto"/>
        </w:rPr>
        <w:t>"123456789"</w:t>
      </w:r>
      <w:r w:rsidRPr="00FB4354">
        <w:rPr>
          <w:rStyle w:val="line"/>
        </w:rPr>
        <w:t>);</w:t>
      </w:r>
    </w:p>
    <w:p w:rsidR="003F2765" w:rsidRPr="00FB4354" w:rsidRDefault="003F2765" w:rsidP="00FB4354">
      <w:r w:rsidRPr="00FB4354">
        <w:rPr>
          <w:rStyle w:val="linenumber1"/>
          <w:color w:val="auto"/>
        </w:rPr>
        <w:t xml:space="preserve"> </w:t>
      </w:r>
      <w:r w:rsidRPr="00FB4354">
        <w:rPr>
          <w:rStyle w:val="line"/>
        </w:rPr>
        <w:t xml:space="preserve">    </w:t>
      </w:r>
    </w:p>
    <w:p w:rsidR="003F2765" w:rsidRPr="00FB4354" w:rsidRDefault="003F2765" w:rsidP="00FB4354">
      <w:r w:rsidRPr="00FB4354">
        <w:rPr>
          <w:rStyle w:val="linenumber1"/>
          <w:color w:val="auto"/>
        </w:rPr>
        <w:t xml:space="preserve"> </w:t>
      </w:r>
      <w:r w:rsidRPr="00FB4354">
        <w:rPr>
          <w:rStyle w:val="line"/>
        </w:rPr>
        <w:t xml:space="preserve">    </w:t>
      </w:r>
      <w:r w:rsidRPr="00FB4354">
        <w:rPr>
          <w:rStyle w:val="id1"/>
          <w:color w:val="auto"/>
        </w:rPr>
        <w:t>String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view</w:t>
      </w:r>
      <w:r w:rsidRPr="00FB4354">
        <w:rPr>
          <w:rStyle w:val="line"/>
        </w:rPr>
        <w:t xml:space="preserve"> = </w:t>
      </w:r>
      <w:r w:rsidRPr="00FB4354">
        <w:rPr>
          <w:rStyle w:val="string1"/>
          <w:color w:val="auto"/>
        </w:rPr>
        <w:t>"home"</w:t>
      </w:r>
      <w:r w:rsidRPr="00FB4354">
        <w:rPr>
          <w:rStyle w:val="line"/>
        </w:rPr>
        <w:t>;</w:t>
      </w:r>
    </w:p>
    <w:p w:rsidR="003F2765" w:rsidRPr="00FB4354" w:rsidRDefault="003F2765" w:rsidP="00FB4354">
      <w:r w:rsidRPr="00FB4354">
        <w:rPr>
          <w:rStyle w:val="linenumber1"/>
          <w:color w:val="auto"/>
        </w:rPr>
        <w:t xml:space="preserve"> </w:t>
      </w:r>
      <w:r w:rsidRPr="00FB4354">
        <w:rPr>
          <w:rStyle w:val="line"/>
        </w:rPr>
        <w:t xml:space="preserve">    </w:t>
      </w:r>
      <w:r w:rsidRPr="00FB4354">
        <w:rPr>
          <w:rStyle w:val="resword1"/>
          <w:color w:val="auto"/>
        </w:rPr>
        <w:t>return</w:t>
      </w:r>
      <w:r w:rsidRPr="00FB4354">
        <w:rPr>
          <w:rStyle w:val="line"/>
        </w:rPr>
        <w:t xml:space="preserve"> </w:t>
      </w:r>
      <w:r w:rsidRPr="00FB4354">
        <w:rPr>
          <w:rStyle w:val="id1"/>
          <w:color w:val="auto"/>
        </w:rPr>
        <w:t>ActionResult</w:t>
      </w:r>
      <w:r w:rsidRPr="00FB4354">
        <w:rPr>
          <w:rStyle w:val="line"/>
        </w:rPr>
        <w:t>.</w:t>
      </w:r>
      <w:r w:rsidRPr="00FB4354">
        <w:rPr>
          <w:rStyle w:val="id1"/>
          <w:color w:val="auto"/>
        </w:rPr>
        <w:t>view</w:t>
      </w:r>
      <w:r w:rsidRPr="00FB4354">
        <w:rPr>
          <w:rStyle w:val="line"/>
        </w:rPr>
        <w:t>(</w:t>
      </w:r>
      <w:r w:rsidRPr="00FB4354">
        <w:rPr>
          <w:rStyle w:val="id1"/>
          <w:color w:val="auto"/>
        </w:rPr>
        <w:t>view</w:t>
      </w:r>
      <w:r w:rsidRPr="00FB4354">
        <w:rPr>
          <w:rStyle w:val="line"/>
        </w:rPr>
        <w:t>);</w:t>
      </w:r>
    </w:p>
    <w:p w:rsidR="003F2765" w:rsidRPr="00FB4354" w:rsidRDefault="003F2765" w:rsidP="00FB4354">
      <w:r w:rsidRPr="00FB4354">
        <w:rPr>
          <w:rStyle w:val="line"/>
        </w:rPr>
        <w:t>}</w:t>
      </w:r>
    </w:p>
    <w:p w:rsidR="003F2765" w:rsidRPr="00FB4354" w:rsidRDefault="003F2765" w:rsidP="00FB4354">
      <w:r w:rsidRPr="00FB4354">
        <w:rPr>
          <w:rFonts w:hint="eastAsia"/>
        </w:rPr>
        <w:t>memcache</w:t>
      </w:r>
      <w:r w:rsidRPr="00FB4354">
        <w:rPr>
          <w:rFonts w:hint="eastAsia"/>
        </w:rPr>
        <w:t>配置文件</w:t>
      </w:r>
      <w:r w:rsidR="007E4969">
        <w:rPr>
          <w:rFonts w:hint="eastAsia"/>
        </w:rPr>
        <w:t xml:space="preserve"> /opt/</w:t>
      </w:r>
      <w:r w:rsidR="007E4969" w:rsidRPr="007E4969">
        <w:rPr>
          <w:rFonts w:hint="eastAsia"/>
        </w:rPr>
        <w:t xml:space="preserve"> </w:t>
      </w:r>
      <w:r w:rsidR="007E4969">
        <w:rPr>
          <w:rFonts w:hint="eastAsia"/>
        </w:rPr>
        <w:t>hades</w:t>
      </w:r>
      <w:r w:rsidR="007E4969" w:rsidRPr="00FB4354">
        <w:rPr>
          <w:rFonts w:hint="eastAsia"/>
        </w:rPr>
        <w:t xml:space="preserve"> </w:t>
      </w:r>
      <w:r w:rsidRPr="00FB4354">
        <w:rPr>
          <w:rFonts w:hint="eastAsia"/>
        </w:rPr>
        <w:t>/&lt;</w:t>
      </w:r>
      <w:r w:rsidRPr="00FB4354">
        <w:rPr>
          <w:rFonts w:hint="eastAsia"/>
        </w:rPr>
        <w:t>命名空间</w:t>
      </w:r>
      <w:r w:rsidRPr="00FB4354">
        <w:rPr>
          <w:rFonts w:hint="eastAsia"/>
        </w:rPr>
        <w:t xml:space="preserve">&gt;/pagecache_memcache.xml </w:t>
      </w:r>
    </w:p>
    <w:p w:rsidR="003F2765" w:rsidRPr="00310A01" w:rsidRDefault="003F2765" w:rsidP="00FB4354">
      <w:pPr>
        <w:pStyle w:val="HTML"/>
      </w:pPr>
      <w:r w:rsidRPr="00310A01">
        <w:t>&lt;?xml version="1.0" encoding="utf-8" ?&gt;</w:t>
      </w:r>
    </w:p>
    <w:p w:rsidR="003F2765" w:rsidRPr="00310A01" w:rsidRDefault="003F2765" w:rsidP="00FB4354">
      <w:pPr>
        <w:pStyle w:val="HTML"/>
      </w:pPr>
      <w:r w:rsidRPr="00310A01">
        <w:lastRenderedPageBreak/>
        <w:t>&lt;configuration&gt;</w:t>
      </w:r>
    </w:p>
    <w:p w:rsidR="003F2765" w:rsidRPr="00310A01" w:rsidRDefault="003F2765" w:rsidP="00FB4354">
      <w:pPr>
        <w:pStyle w:val="HTML"/>
      </w:pPr>
      <w:r w:rsidRPr="00310A01">
        <w:t xml:space="preserve">  &lt;memcached keyPrefix="URL-"&gt;</w:t>
      </w:r>
    </w:p>
    <w:p w:rsidR="003F2765" w:rsidRPr="00310A01" w:rsidRDefault="003F2765" w:rsidP="00FB4354">
      <w:pPr>
        <w:pStyle w:val="HTML"/>
      </w:pPr>
      <w:r w:rsidRPr="00310A01">
        <w:t xml:space="preserve">    &lt;servers&gt;</w:t>
      </w:r>
    </w:p>
    <w:p w:rsidR="003F2765" w:rsidRPr="00310A01" w:rsidRDefault="003F2765" w:rsidP="00FB4354">
      <w:pPr>
        <w:pStyle w:val="HTML"/>
      </w:pPr>
      <w:r w:rsidRPr="00310A01">
        <w:t xml:space="preserve">      &lt;add address="192.168.100.19" port="12001" /&gt;</w:t>
      </w:r>
    </w:p>
    <w:p w:rsidR="003F2765" w:rsidRPr="00310A01" w:rsidRDefault="003F2765" w:rsidP="00FB4354">
      <w:pPr>
        <w:pStyle w:val="HTML"/>
      </w:pPr>
      <w:r w:rsidRPr="00310A01">
        <w:t xml:space="preserve">    &lt;/servers&gt;</w:t>
      </w:r>
    </w:p>
    <w:p w:rsidR="003F2765" w:rsidRPr="00310A01" w:rsidRDefault="003F2765" w:rsidP="00FB4354">
      <w:pPr>
        <w:pStyle w:val="HTML"/>
      </w:pPr>
      <w:r w:rsidRPr="00310A01">
        <w:t xml:space="preserve">    &lt;socketPool initConn="10" minConn="10" maxConn="30" aliveCheck="true" readTimeOut="1000" failover="true" maintSleep="30" nagle="false" /&gt;</w:t>
      </w:r>
    </w:p>
    <w:p w:rsidR="003F2765" w:rsidRPr="00310A01" w:rsidRDefault="003F2765" w:rsidP="00FB4354">
      <w:pPr>
        <w:pStyle w:val="HTML"/>
      </w:pPr>
      <w:r w:rsidRPr="00310A01">
        <w:t xml:space="preserve">  &lt;/memcached&gt;</w:t>
      </w:r>
    </w:p>
    <w:p w:rsidR="003F2765" w:rsidRPr="00310A01" w:rsidRDefault="003F2765" w:rsidP="00FB4354">
      <w:pPr>
        <w:pStyle w:val="HTML"/>
      </w:pPr>
      <w:r w:rsidRPr="00310A01">
        <w:t>&lt;/configuration&gt;</w:t>
      </w:r>
    </w:p>
    <w:p w:rsidR="003F2765" w:rsidRPr="00310A01" w:rsidRDefault="003F2765" w:rsidP="00FB4354">
      <w:pPr>
        <w:pStyle w:val="4"/>
      </w:pPr>
      <w:r w:rsidRPr="00310A01">
        <w:rPr>
          <w:rFonts w:hint="eastAsia"/>
        </w:rPr>
        <w:t>处理原理</w:t>
      </w:r>
    </w:p>
    <w:p w:rsidR="003F2765" w:rsidRPr="00FB4354" w:rsidRDefault="003F2765" w:rsidP="00FB4354">
      <w:r w:rsidRPr="00FB4354">
        <w:rPr>
          <w:rFonts w:hint="eastAsia"/>
        </w:rPr>
        <w:t>A</w:t>
      </w:r>
      <w:r w:rsidRPr="00FB4354">
        <w:rPr>
          <w:rFonts w:hint="eastAsia"/>
        </w:rPr>
        <w:t>客户端第一次访问，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处理后，缓存内容到</w:t>
      </w:r>
      <w:r w:rsidRPr="00FB4354">
        <w:rPr>
          <w:rFonts w:hint="eastAsia"/>
        </w:rPr>
        <w:t>cache,</w:t>
      </w:r>
      <w:r w:rsidRPr="00FB4354">
        <w:rPr>
          <w:rFonts w:hint="eastAsia"/>
        </w:rPr>
        <w:t>过期时间为</w:t>
      </w:r>
      <w:r w:rsidRPr="00FB4354">
        <w:rPr>
          <w:rFonts w:hint="eastAsia"/>
        </w:rPr>
        <w:t xml:space="preserve"> duration</w:t>
      </w:r>
      <w:r w:rsidRPr="00FB4354">
        <w:rPr>
          <w:rFonts w:hint="eastAsia"/>
        </w:rPr>
        <w:t>指定值，</w:t>
      </w:r>
      <w:r w:rsidRPr="00FB4354">
        <w:rPr>
          <w:rFonts w:hint="eastAsia"/>
        </w:rPr>
        <w:t>http</w:t>
      </w:r>
      <w:r w:rsidRPr="00FB4354">
        <w:rPr>
          <w:rFonts w:hint="eastAsia"/>
        </w:rPr>
        <w:t>状态码</w:t>
      </w:r>
      <w:r w:rsidRPr="00FB4354">
        <w:rPr>
          <w:rFonts w:hint="eastAsia"/>
        </w:rPr>
        <w:t xml:space="preserve">200 </w:t>
      </w:r>
    </w:p>
    <w:p w:rsidR="003F2765" w:rsidRPr="00310A01" w:rsidRDefault="003F2765" w:rsidP="00FB4354">
      <w:pPr>
        <w:pStyle w:val="HTML"/>
      </w:pPr>
      <w:r w:rsidRPr="00310A01">
        <w:t>HTTP/1.1 200 OK</w:t>
      </w:r>
    </w:p>
    <w:p w:rsidR="003F2765" w:rsidRPr="00310A01" w:rsidRDefault="003F2765" w:rsidP="00FB4354">
      <w:pPr>
        <w:pStyle w:val="HTML"/>
      </w:pPr>
      <w:r w:rsidRPr="00310A01">
        <w:t>Content-Type: text/html;charset=UTF-8</w:t>
      </w:r>
    </w:p>
    <w:p w:rsidR="003F2765" w:rsidRPr="00310A01" w:rsidRDefault="003F2765" w:rsidP="00FB4354">
      <w:pPr>
        <w:pStyle w:val="HTML"/>
      </w:pPr>
      <w:r w:rsidRPr="00310A01">
        <w:t>Cache-Control: max-age=60</w:t>
      </w:r>
    </w:p>
    <w:p w:rsidR="003F2765" w:rsidRPr="00FB4354" w:rsidRDefault="003F2765" w:rsidP="00FB4354">
      <w:r w:rsidRPr="00FB4354">
        <w:rPr>
          <w:rFonts w:hint="eastAsia"/>
        </w:rPr>
        <w:t>. A</w:t>
      </w:r>
      <w:r w:rsidRPr="00FB4354">
        <w:rPr>
          <w:rFonts w:hint="eastAsia"/>
        </w:rPr>
        <w:t>客户端在</w:t>
      </w:r>
      <w:r w:rsidRPr="00FB4354">
        <w:rPr>
          <w:rFonts w:hint="eastAsia"/>
        </w:rPr>
        <w:t>60s</w:t>
      </w:r>
      <w:r w:rsidRPr="00FB4354">
        <w:rPr>
          <w:rFonts w:hint="eastAsia"/>
        </w:rPr>
        <w:t>内回车请求，直接读取本地缓存，不请求服务器，没有网络流量</w:t>
      </w:r>
      <w:r w:rsidRPr="00FB4354">
        <w:rPr>
          <w:rFonts w:hint="eastAsia"/>
        </w:rPr>
        <w:t xml:space="preserve"> </w:t>
      </w:r>
    </w:p>
    <w:p w:rsidR="003F2765" w:rsidRPr="00FB4354" w:rsidRDefault="003F2765" w:rsidP="00FB4354">
      <w:r w:rsidRPr="00FB4354">
        <w:rPr>
          <w:rFonts w:hint="eastAsia"/>
        </w:rPr>
        <w:t>. A</w:t>
      </w:r>
      <w:r w:rsidRPr="00FB4354">
        <w:rPr>
          <w:rFonts w:hint="eastAsia"/>
        </w:rPr>
        <w:t>客户端在</w:t>
      </w:r>
      <w:r w:rsidRPr="00FB4354">
        <w:rPr>
          <w:rFonts w:hint="eastAsia"/>
        </w:rPr>
        <w:t>60s</w:t>
      </w:r>
      <w:r w:rsidRPr="00FB4354">
        <w:rPr>
          <w:rFonts w:hint="eastAsia"/>
        </w:rPr>
        <w:t>后刷新，如果缓存没失效，返回</w:t>
      </w:r>
      <w:r w:rsidRPr="00FB4354">
        <w:rPr>
          <w:rFonts w:hint="eastAsia"/>
        </w:rPr>
        <w:t xml:space="preserve"> 304 </w:t>
      </w:r>
    </w:p>
    <w:p w:rsidR="003F2765" w:rsidRPr="00310A01" w:rsidRDefault="003F2765" w:rsidP="00FB4354">
      <w:pPr>
        <w:pStyle w:val="line874"/>
      </w:pPr>
      <w:r w:rsidRPr="00310A01">
        <w:rPr>
          <w:rFonts w:hint="eastAsia"/>
        </w:rPr>
        <w:t xml:space="preserve">request </w:t>
      </w:r>
    </w:p>
    <w:p w:rsidR="003F2765" w:rsidRPr="00310A01" w:rsidRDefault="003F2765" w:rsidP="00FB4354">
      <w:pPr>
        <w:pStyle w:val="HTML"/>
      </w:pPr>
      <w:r w:rsidRPr="00310A01">
        <w:t>GET http://localhost:8011/ HTTP/1.1</w:t>
      </w:r>
    </w:p>
    <w:p w:rsidR="003F2765" w:rsidRPr="00310A01" w:rsidRDefault="003F2765" w:rsidP="00FB4354">
      <w:pPr>
        <w:pStyle w:val="HTML"/>
      </w:pPr>
      <w:r w:rsidRPr="00310A01">
        <w:t>Host: localhost:8011</w:t>
      </w:r>
    </w:p>
    <w:p w:rsidR="003F2765" w:rsidRPr="00310A01" w:rsidRDefault="003F2765" w:rsidP="00FB4354">
      <w:pPr>
        <w:pStyle w:val="HTML"/>
      </w:pPr>
      <w:r w:rsidRPr="00310A01">
        <w:t>Connection: keep-alive</w:t>
      </w:r>
    </w:p>
    <w:p w:rsidR="003F2765" w:rsidRPr="00310A01" w:rsidRDefault="003F2765" w:rsidP="00FB4354">
      <w:pPr>
        <w:pStyle w:val="HTML"/>
      </w:pPr>
      <w:r w:rsidRPr="00310A01">
        <w:t>Cache-Control: max-age=0</w:t>
      </w:r>
    </w:p>
    <w:p w:rsidR="003F2765" w:rsidRPr="00310A01" w:rsidRDefault="003F2765" w:rsidP="00FB4354">
      <w:pPr>
        <w:pStyle w:val="HTML"/>
      </w:pPr>
      <w:r w:rsidRPr="00310A01">
        <w:t>User-Agent: Mozilla/5.0 (Windows NT 6.1) AppleWebKit/534.24 (KHTML, like Gecko) Chrome/11.0.696.68 Safari/534.24</w:t>
      </w:r>
    </w:p>
    <w:p w:rsidR="003F2765" w:rsidRPr="00310A01" w:rsidRDefault="003F2765" w:rsidP="00FB4354">
      <w:pPr>
        <w:pStyle w:val="HTML"/>
      </w:pPr>
      <w:r w:rsidRPr="00310A01">
        <w:t>Accept: application/xml,application/xhtml+xml,text/html;q=0.9,text/plain;q=0.8,image/png,*/*;q=0.5</w:t>
      </w:r>
    </w:p>
    <w:p w:rsidR="003F2765" w:rsidRPr="00310A01" w:rsidRDefault="003F2765" w:rsidP="00FB4354">
      <w:pPr>
        <w:pStyle w:val="HTML"/>
      </w:pPr>
      <w:r w:rsidRPr="00310A01">
        <w:t>Accept-Encoding: gzip,deflate,sdch</w:t>
      </w:r>
    </w:p>
    <w:p w:rsidR="003F2765" w:rsidRPr="00310A01" w:rsidRDefault="003F2765" w:rsidP="00FB4354">
      <w:pPr>
        <w:pStyle w:val="HTML"/>
      </w:pPr>
      <w:r w:rsidRPr="00310A01">
        <w:t>Accept-Language: zh-CN,zh;q=0.8</w:t>
      </w:r>
    </w:p>
    <w:p w:rsidR="003F2765" w:rsidRPr="00310A01" w:rsidRDefault="003F2765" w:rsidP="00FB4354">
      <w:pPr>
        <w:pStyle w:val="HTML"/>
      </w:pPr>
      <w:r w:rsidRPr="00310A01">
        <w:t>Accept-Charset: UTF-8,*;q=0.5</w:t>
      </w:r>
    </w:p>
    <w:p w:rsidR="003F2765" w:rsidRPr="00310A01" w:rsidRDefault="003F2765" w:rsidP="00FB4354">
      <w:pPr>
        <w:pStyle w:val="HTML"/>
      </w:pPr>
      <w:r w:rsidRPr="00310A01">
        <w:t>Cookie: renjun=123456789</w:t>
      </w:r>
    </w:p>
    <w:p w:rsidR="003F2765" w:rsidRPr="00310A01" w:rsidRDefault="003F2765" w:rsidP="00FB4354">
      <w:pPr>
        <w:pStyle w:val="HTML"/>
      </w:pPr>
      <w:r w:rsidRPr="00310A01">
        <w:t>If-Modified-Since: Tue, 17 May 2011 01:46:45 GMT</w:t>
      </w:r>
    </w:p>
    <w:p w:rsidR="003F2765" w:rsidRPr="00310A01" w:rsidRDefault="003F2765" w:rsidP="00FB4354">
      <w:pPr>
        <w:pStyle w:val="line874"/>
      </w:pPr>
      <w:r w:rsidRPr="00310A01">
        <w:rPr>
          <w:rFonts w:hint="eastAsia"/>
        </w:rPr>
        <w:t xml:space="preserve">response </w:t>
      </w:r>
    </w:p>
    <w:p w:rsidR="003F2765" w:rsidRPr="00310A01" w:rsidRDefault="003F2765" w:rsidP="00FB4354">
      <w:pPr>
        <w:pStyle w:val="HTML"/>
      </w:pPr>
      <w:r w:rsidRPr="00310A01">
        <w:lastRenderedPageBreak/>
        <w:t>HTTP/1.1 304 Not Modified</w:t>
      </w:r>
    </w:p>
    <w:p w:rsidR="003F2765" w:rsidRPr="00FB4354" w:rsidRDefault="003F2765" w:rsidP="00FB4354">
      <w:r w:rsidRPr="00FB4354">
        <w:rPr>
          <w:rFonts w:hint="eastAsia"/>
        </w:rPr>
        <w:t>B</w:t>
      </w:r>
      <w:r w:rsidRPr="00FB4354">
        <w:rPr>
          <w:rFonts w:hint="eastAsia"/>
        </w:rPr>
        <w:t>客户请求</w:t>
      </w:r>
      <w:r w:rsidRPr="00FB4354">
        <w:rPr>
          <w:rFonts w:hint="eastAsia"/>
        </w:rPr>
        <w:t>web server</w:t>
      </w:r>
      <w:r w:rsidRPr="00FB4354">
        <w:rPr>
          <w:rFonts w:hint="eastAsia"/>
        </w:rPr>
        <w:t>，服务端逻辑，如果缓存中有直接返回缓存内容</w:t>
      </w:r>
      <w:r w:rsidRPr="00FB4354">
        <w:rPr>
          <w:rFonts w:hint="eastAsia"/>
        </w:rPr>
        <w:t xml:space="preserve"> </w:t>
      </w:r>
    </w:p>
    <w:p w:rsidR="003F2765" w:rsidRPr="00310A01" w:rsidRDefault="003F2765" w:rsidP="00FB4354">
      <w:pPr>
        <w:pStyle w:val="HTML"/>
      </w:pPr>
      <w:r w:rsidRPr="00310A01">
        <w:t>HTTP/1.1 200 OK</w:t>
      </w:r>
    </w:p>
    <w:p w:rsidR="003F2765" w:rsidRPr="00310A01" w:rsidRDefault="003F2765" w:rsidP="00FB4354">
      <w:pPr>
        <w:pStyle w:val="HTML"/>
      </w:pPr>
      <w:r w:rsidRPr="00310A01">
        <w:t>Content-Type: text/html;charset=UTF-8</w:t>
      </w:r>
    </w:p>
    <w:p w:rsidR="003F2765" w:rsidRPr="00310A01" w:rsidRDefault="003F2765" w:rsidP="00FB4354">
      <w:pPr>
        <w:pStyle w:val="HTML"/>
      </w:pPr>
      <w:r w:rsidRPr="00310A01">
        <w:t>Cache-Control: max-age=60</w:t>
      </w:r>
    </w:p>
    <w:p w:rsidR="003F2765" w:rsidRPr="00FB4354" w:rsidRDefault="003F2765" w:rsidP="00FB4354">
      <w:r w:rsidRPr="00FB4354">
        <w:rPr>
          <w:rFonts w:hint="eastAsia"/>
        </w:rPr>
        <w:t xml:space="preserve">cookie </w:t>
      </w:r>
      <w:r w:rsidRPr="00FB4354">
        <w:rPr>
          <w:rFonts w:hint="eastAsia"/>
        </w:rPr>
        <w:t>不被缓存</w:t>
      </w:r>
      <w:r w:rsidRPr="00FB4354">
        <w:rPr>
          <w:rFonts w:hint="eastAsia"/>
        </w:rPr>
        <w:t xml:space="preserve"> </w:t>
      </w:r>
    </w:p>
    <w:p w:rsidR="003F2765" w:rsidRPr="00FB4354" w:rsidRDefault="003F2765" w:rsidP="00FB4354">
      <w:r w:rsidRPr="00FB4354">
        <w:rPr>
          <w:rFonts w:hint="eastAsia"/>
        </w:rPr>
        <w:t>cache key</w:t>
      </w:r>
      <w:r w:rsidRPr="00FB4354">
        <w:rPr>
          <w:rFonts w:hint="eastAsia"/>
        </w:rPr>
        <w:t>的默认值为</w:t>
      </w:r>
      <w:r w:rsidRPr="00FB4354">
        <w:rPr>
          <w:rFonts w:hint="eastAsia"/>
        </w:rPr>
        <w:t>url</w:t>
      </w:r>
      <w:r w:rsidRPr="00FB4354">
        <w:rPr>
          <w:rFonts w:hint="eastAsia"/>
        </w:rPr>
        <w:t>的全路径，包括</w:t>
      </w:r>
      <w:r w:rsidRPr="00FB4354">
        <w:rPr>
          <w:rFonts w:hint="eastAsia"/>
        </w:rPr>
        <w:t xml:space="preserve">schema, servername, port, uri,querystring, </w:t>
      </w:r>
      <w:r w:rsidRPr="00FB4354">
        <w:rPr>
          <w:rFonts w:hint="eastAsia"/>
        </w:rPr>
        <w:t>如下：</w:t>
      </w:r>
      <w:r w:rsidRPr="00FB4354">
        <w:rPr>
          <w:rFonts w:hint="eastAsia"/>
        </w:rPr>
        <w:t xml:space="preserve"> </w:t>
      </w:r>
    </w:p>
    <w:p w:rsidR="003F2765" w:rsidRPr="00310A01" w:rsidRDefault="003F2765" w:rsidP="00FB4354">
      <w:pPr>
        <w:pStyle w:val="line867"/>
        <w:rPr>
          <w:rFonts w:ascii="Arial" w:hAnsi="Arial" w:cs="Arial"/>
        </w:rPr>
      </w:pPr>
      <w:r w:rsidRPr="00310A01">
        <w:rPr>
          <w:rStyle w:val="HTML0"/>
          <w:rFonts w:hint="eastAsia"/>
          <w:color w:val="000000"/>
        </w:rPr>
        <w:t>http://bj.58.com/erlizhuang/zufang/?p=b3</w:t>
      </w:r>
      <w:r w:rsidRPr="00310A01">
        <w:rPr>
          <w:rFonts w:ascii="Arial" w:hAnsi="Arial" w:cs="Arial" w:hint="eastAsia"/>
        </w:rPr>
        <w:t xml:space="preserve"> key</w:t>
      </w:r>
      <w:r w:rsidRPr="00310A01">
        <w:rPr>
          <w:rFonts w:ascii="Arial" w:hAnsi="Arial" w:cs="Arial" w:hint="eastAsia"/>
        </w:rPr>
        <w:t>生成的代码如下：</w:t>
      </w:r>
      <w:r w:rsidRPr="00310A01">
        <w:rPr>
          <w:rFonts w:ascii="Arial" w:hAnsi="Arial" w:cs="Arial" w:hint="eastAsia"/>
        </w:rPr>
        <w:t xml:space="preserve"> 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333333"/>
          <w:kern w:val="0"/>
        </w:rPr>
        <w:t>private</w:t>
      </w:r>
      <w:r w:rsidRPr="0006016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060161">
        <w:rPr>
          <w:rFonts w:ascii="宋体" w:eastAsia="宋体" w:hAnsi="宋体" w:cs="宋体"/>
          <w:color w:val="333333"/>
          <w:kern w:val="0"/>
        </w:rPr>
        <w:t>String getFullUrl(BeatContext beat){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  </w:t>
      </w:r>
      <w:r w:rsidRPr="00060161">
        <w:rPr>
          <w:rFonts w:ascii="宋体" w:eastAsia="宋体" w:hAnsi="宋体" w:cs="宋体"/>
          <w:color w:val="333333"/>
          <w:kern w:val="0"/>
        </w:rPr>
        <w:t>HttpServletRequest request = beat.getRequest();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       </w:t>
      </w:r>
      <w:r w:rsidRPr="0006016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  </w:t>
      </w:r>
      <w:r w:rsidRPr="00060161">
        <w:rPr>
          <w:rFonts w:ascii="宋体" w:eastAsia="宋体" w:hAnsi="宋体" w:cs="宋体"/>
          <w:color w:val="333333"/>
          <w:kern w:val="0"/>
        </w:rPr>
        <w:t>StringBuffer url = new</w:t>
      </w:r>
      <w:r w:rsidRPr="0006016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060161">
        <w:rPr>
          <w:rFonts w:ascii="宋体" w:eastAsia="宋体" w:hAnsi="宋体" w:cs="宋体"/>
          <w:color w:val="333333"/>
          <w:kern w:val="0"/>
        </w:rPr>
        <w:t>StringBuffer();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  </w:t>
      </w:r>
      <w:r w:rsidRPr="00060161">
        <w:rPr>
          <w:rFonts w:ascii="宋体" w:eastAsia="宋体" w:hAnsi="宋体" w:cs="宋体"/>
          <w:color w:val="333333"/>
          <w:kern w:val="0"/>
        </w:rPr>
        <w:t>String scheme = request.getScheme();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  </w:t>
      </w:r>
      <w:r w:rsidRPr="00060161">
        <w:rPr>
          <w:rFonts w:ascii="宋体" w:eastAsia="宋体" w:hAnsi="宋体" w:cs="宋体"/>
          <w:color w:val="333333"/>
          <w:kern w:val="0"/>
        </w:rPr>
        <w:t>int</w:t>
      </w:r>
      <w:r w:rsidRPr="0006016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060161">
        <w:rPr>
          <w:rFonts w:ascii="宋体" w:eastAsia="宋体" w:hAnsi="宋体" w:cs="宋体"/>
          <w:color w:val="333333"/>
          <w:kern w:val="0"/>
        </w:rPr>
        <w:t>port = request.getServerPort();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  </w:t>
      </w:r>
      <w:r w:rsidRPr="00060161">
        <w:rPr>
          <w:rFonts w:ascii="宋体" w:eastAsia="宋体" w:hAnsi="宋体" w:cs="宋体"/>
          <w:color w:val="333333"/>
          <w:kern w:val="0"/>
        </w:rPr>
        <w:t>if</w:t>
      </w:r>
      <w:r w:rsidRPr="0006016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060161">
        <w:rPr>
          <w:rFonts w:ascii="宋体" w:eastAsia="宋体" w:hAnsi="宋体" w:cs="宋体"/>
          <w:color w:val="333333"/>
          <w:kern w:val="0"/>
        </w:rPr>
        <w:t>(port &lt; 0)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      </w:t>
      </w:r>
      <w:r w:rsidRPr="00060161">
        <w:rPr>
          <w:rFonts w:ascii="宋体" w:eastAsia="宋体" w:hAnsi="宋体" w:cs="宋体"/>
          <w:color w:val="333333"/>
          <w:kern w:val="0"/>
        </w:rPr>
        <w:t>port = 80; // Work around java.net.URL bug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  </w:t>
      </w:r>
      <w:r w:rsidRPr="00060161">
        <w:rPr>
          <w:rFonts w:ascii="宋体" w:eastAsia="宋体" w:hAnsi="宋体" w:cs="宋体"/>
          <w:color w:val="333333"/>
          <w:kern w:val="0"/>
        </w:rPr>
        <w:t>url.append(scheme);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  </w:t>
      </w:r>
      <w:r w:rsidRPr="00060161">
        <w:rPr>
          <w:rFonts w:ascii="宋体" w:eastAsia="宋体" w:hAnsi="宋体" w:cs="宋体"/>
          <w:color w:val="333333"/>
          <w:kern w:val="0"/>
        </w:rPr>
        <w:t>url.append("://");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  </w:t>
      </w:r>
      <w:r w:rsidRPr="00060161">
        <w:rPr>
          <w:rFonts w:ascii="宋体" w:eastAsia="宋体" w:hAnsi="宋体" w:cs="宋体"/>
          <w:color w:val="333333"/>
          <w:kern w:val="0"/>
        </w:rPr>
        <w:t>url.append(request.getServerName());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  </w:t>
      </w:r>
      <w:r w:rsidRPr="00060161">
        <w:rPr>
          <w:rFonts w:ascii="宋体" w:eastAsia="宋体" w:hAnsi="宋体" w:cs="宋体"/>
          <w:color w:val="333333"/>
          <w:kern w:val="0"/>
        </w:rPr>
        <w:t>if</w:t>
      </w:r>
      <w:r w:rsidRPr="0006016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060161">
        <w:rPr>
          <w:rFonts w:ascii="宋体" w:eastAsia="宋体" w:hAnsi="宋体" w:cs="宋体"/>
          <w:color w:val="333333"/>
          <w:kern w:val="0"/>
        </w:rPr>
        <w:t>((scheme.equals("http") &amp;&amp; (port != 80))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    </w:t>
      </w:r>
      <w:r w:rsidRPr="00060161">
        <w:rPr>
          <w:rFonts w:ascii="宋体" w:eastAsia="宋体" w:hAnsi="宋体" w:cs="宋体"/>
          <w:color w:val="333333"/>
          <w:kern w:val="0"/>
        </w:rPr>
        <w:t>|| (scheme.equals("https") &amp;&amp; (port != 443))) {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    </w:t>
      </w:r>
      <w:r w:rsidRPr="00060161">
        <w:rPr>
          <w:rFonts w:ascii="宋体" w:eastAsia="宋体" w:hAnsi="宋体" w:cs="宋体"/>
          <w:color w:val="333333"/>
          <w:kern w:val="0"/>
        </w:rPr>
        <w:t>url.append(':');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    </w:t>
      </w:r>
      <w:r w:rsidRPr="00060161">
        <w:rPr>
          <w:rFonts w:ascii="宋体" w:eastAsia="宋体" w:hAnsi="宋体" w:cs="宋体"/>
          <w:color w:val="333333"/>
          <w:kern w:val="0"/>
        </w:rPr>
        <w:t>url.append(port);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  </w:t>
      </w:r>
      <w:r w:rsidRPr="00060161">
        <w:rPr>
          <w:rFonts w:ascii="宋体" w:eastAsia="宋体" w:hAnsi="宋体" w:cs="宋体"/>
          <w:color w:val="333333"/>
          <w:kern w:val="0"/>
        </w:rPr>
        <w:t>}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  </w:t>
      </w:r>
      <w:r w:rsidRPr="00060161">
        <w:rPr>
          <w:rFonts w:ascii="宋体" w:eastAsia="宋体" w:hAnsi="宋体" w:cs="宋体"/>
          <w:color w:val="333333"/>
          <w:kern w:val="0"/>
        </w:rPr>
        <w:t>url.append(request.getRequestURI());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</w:t>
      </w:r>
      <w:r w:rsidRPr="0006016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  </w:t>
      </w:r>
      <w:r w:rsidRPr="00060161">
        <w:rPr>
          <w:rFonts w:ascii="宋体" w:eastAsia="宋体" w:hAnsi="宋体" w:cs="宋体"/>
          <w:color w:val="333333"/>
          <w:kern w:val="0"/>
        </w:rPr>
        <w:t>String queryString = request.getQueryString();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</w:t>
      </w:r>
      <w:r w:rsidRPr="0006016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  </w:t>
      </w:r>
      <w:r w:rsidRPr="00060161">
        <w:rPr>
          <w:rFonts w:ascii="宋体" w:eastAsia="宋体" w:hAnsi="宋体" w:cs="宋体"/>
          <w:color w:val="333333"/>
          <w:kern w:val="0"/>
        </w:rPr>
        <w:t>if(queryString != null)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      </w:t>
      </w:r>
      <w:r w:rsidRPr="00060161">
        <w:rPr>
          <w:rFonts w:ascii="宋体" w:eastAsia="宋体" w:hAnsi="宋体" w:cs="宋体"/>
          <w:color w:val="333333"/>
          <w:kern w:val="0"/>
        </w:rPr>
        <w:t>url.append('?').append(queryString);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</w:t>
      </w:r>
      <w:r w:rsidRPr="0006016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   </w:t>
      </w:r>
      <w:r w:rsidRPr="00060161">
        <w:rPr>
          <w:rFonts w:ascii="宋体" w:eastAsia="宋体" w:hAnsi="宋体" w:cs="宋体"/>
          <w:color w:val="333333"/>
          <w:kern w:val="0"/>
        </w:rPr>
        <w:t>return</w:t>
      </w:r>
      <w:r w:rsidRPr="00060161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060161">
        <w:rPr>
          <w:rFonts w:ascii="宋体" w:eastAsia="宋体" w:hAnsi="宋体" w:cs="宋体"/>
          <w:color w:val="333333"/>
          <w:kern w:val="0"/>
        </w:rPr>
        <w:t>url.toString();</w:t>
      </w:r>
    </w:p>
    <w:p w:rsidR="00060161" w:rsidRPr="00060161" w:rsidRDefault="00060161" w:rsidP="00060161">
      <w:pPr>
        <w:widowControl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60161">
        <w:rPr>
          <w:rFonts w:ascii="宋体" w:eastAsia="宋体" w:hAnsi="宋体" w:cs="宋体"/>
          <w:color w:val="DD1144"/>
          <w:kern w:val="0"/>
        </w:rPr>
        <w:t> </w:t>
      </w:r>
      <w:r w:rsidRPr="00060161">
        <w:rPr>
          <w:rFonts w:ascii="宋体" w:eastAsia="宋体" w:hAnsi="宋体" w:cs="宋体"/>
          <w:color w:val="333333"/>
          <w:kern w:val="0"/>
        </w:rPr>
        <w:t>}</w:t>
      </w:r>
    </w:p>
    <w:p w:rsidR="003F2765" w:rsidRPr="00FB4354" w:rsidRDefault="003F2765" w:rsidP="00FB4354"/>
    <w:p w:rsidR="003F2765" w:rsidRPr="00FB4354" w:rsidRDefault="003F2765" w:rsidP="00FB4354"/>
    <w:p w:rsidR="00220D5E" w:rsidRPr="00FB4354" w:rsidRDefault="00220D5E" w:rsidP="00FB4354"/>
    <w:p w:rsidR="00ED16C3" w:rsidRPr="008061B3" w:rsidRDefault="007E4969" w:rsidP="008061B3">
      <w:pPr>
        <w:pStyle w:val="1"/>
      </w:pPr>
      <w:bookmarkStart w:id="40" w:name="_Toc335141940"/>
      <w:r>
        <w:rPr>
          <w:rFonts w:hint="eastAsia"/>
        </w:rPr>
        <w:lastRenderedPageBreak/>
        <w:t>HADES</w:t>
      </w:r>
      <w:r w:rsidR="00ED16C3" w:rsidRPr="008061B3">
        <w:rPr>
          <w:rFonts w:hint="eastAsia"/>
        </w:rPr>
        <w:t>扩展</w:t>
      </w:r>
      <w:r w:rsidR="002220E5" w:rsidRPr="008061B3">
        <w:rPr>
          <w:rFonts w:hint="eastAsia"/>
        </w:rPr>
        <w:t>功能</w:t>
      </w:r>
      <w:bookmarkEnd w:id="40"/>
    </w:p>
    <w:p w:rsidR="00C062B2" w:rsidRPr="002E7DD1" w:rsidRDefault="00C062B2" w:rsidP="002E7DD1">
      <w:pPr>
        <w:pStyle w:val="3"/>
      </w:pPr>
      <w:bookmarkStart w:id="41" w:name="_Toc335141941"/>
      <w:r w:rsidRPr="002E7DD1">
        <w:rPr>
          <w:rFonts w:hint="eastAsia"/>
        </w:rPr>
        <w:t>数据绑定对象</w:t>
      </w:r>
      <w:bookmarkEnd w:id="41"/>
    </w:p>
    <w:p w:rsidR="00C062B2" w:rsidRPr="00FB4354" w:rsidRDefault="00C062B2" w:rsidP="00FB4354">
      <w:r w:rsidRPr="00FB4354">
        <w:t>Action</w:t>
      </w:r>
      <w:r w:rsidRPr="00FB4354">
        <w:rPr>
          <w:rFonts w:hint="eastAsia"/>
        </w:rPr>
        <w:t>方法中可以使用对象作为参数，</w:t>
      </w:r>
      <w:r w:rsidRPr="00FB4354">
        <w:t>MVC</w:t>
      </w:r>
      <w:r w:rsidRPr="00FB4354">
        <w:rPr>
          <w:rFonts w:hint="eastAsia"/>
        </w:rPr>
        <w:t>框架可以将</w:t>
      </w:r>
      <w:r w:rsidRPr="00FB4354">
        <w:t>Request</w:t>
      </w:r>
      <w:r w:rsidRPr="00FB4354">
        <w:rPr>
          <w:rFonts w:hint="eastAsia"/>
        </w:rPr>
        <w:t>中的数据绑定，示例代码如下</w:t>
      </w:r>
    </w:p>
    <w:p w:rsidR="00C062B2" w:rsidRPr="00FB4354" w:rsidRDefault="00C062B2" w:rsidP="00FB4354">
      <w:r w:rsidRPr="00FB4354">
        <w:t xml:space="preserve">@SqlSafe </w:t>
      </w:r>
    </w:p>
    <w:p w:rsidR="00C062B2" w:rsidRPr="00FB4354" w:rsidRDefault="00C062B2" w:rsidP="00FB4354">
      <w:r w:rsidRPr="00FB4354">
        <w:t>@Path("new")</w:t>
      </w:r>
    </w:p>
    <w:p w:rsidR="00C062B2" w:rsidRPr="00FB4354" w:rsidRDefault="00C062B2" w:rsidP="00FB4354">
      <w:r w:rsidRPr="00FB4354">
        <w:t>@POST</w:t>
      </w:r>
    </w:p>
    <w:p w:rsidR="00C062B2" w:rsidRPr="00FB4354" w:rsidRDefault="00C062B2" w:rsidP="00FB4354">
      <w:r w:rsidRPr="00FB4354">
        <w:t xml:space="preserve">@Async </w:t>
      </w:r>
    </w:p>
    <w:p w:rsidR="00C062B2" w:rsidRPr="00FB4354" w:rsidRDefault="00C062B2" w:rsidP="00FB4354">
      <w:r w:rsidRPr="00FB4354">
        <w:t>public ActionResult create(Account account) {</w:t>
      </w:r>
    </w:p>
    <w:p w:rsidR="00C062B2" w:rsidRPr="00FB4354" w:rsidRDefault="00C062B2" w:rsidP="00FB4354">
      <w:r w:rsidRPr="00FB4354">
        <w:t xml:space="preserve">// </w:t>
      </w:r>
      <w:r w:rsidRPr="00FB4354">
        <w:rPr>
          <w:rFonts w:hint="eastAsia"/>
        </w:rPr>
        <w:t>绑定数据错误</w:t>
      </w:r>
    </w:p>
    <w:p w:rsidR="00C062B2" w:rsidRPr="00FB4354" w:rsidRDefault="00C062B2" w:rsidP="00FB4354">
      <w:r w:rsidRPr="00FB4354">
        <w:t>if (beat.getBindResults().hasError()){</w:t>
      </w:r>
    </w:p>
    <w:p w:rsidR="00C062B2" w:rsidRPr="00FB4354" w:rsidRDefault="00C062B2" w:rsidP="00FB4354">
      <w:r w:rsidRPr="00FB4354">
        <w:t>beat.getModel().add (account);</w:t>
      </w:r>
    </w:p>
    <w:p w:rsidR="00C062B2" w:rsidRPr="00FB4354" w:rsidRDefault="00C062B2" w:rsidP="00FB4354">
      <w:r w:rsidRPr="00FB4354">
        <w:t>return ActionResult.View("account/createForm");</w:t>
      </w:r>
    </w:p>
    <w:p w:rsidR="00C062B2" w:rsidRPr="00FB4354" w:rsidRDefault="00C062B2" w:rsidP="00FB4354">
      <w:r w:rsidRPr="00FB4354">
        <w:t>}</w:t>
      </w:r>
    </w:p>
    <w:p w:rsidR="00C062B2" w:rsidRPr="00FB4354" w:rsidRDefault="00C062B2" w:rsidP="00FB4354">
      <w:r w:rsidRPr="00FB4354">
        <w:t>this.accountService.put(account.assignId(), account);</w:t>
      </w:r>
    </w:p>
    <w:p w:rsidR="00C062B2" w:rsidRPr="00FB4354" w:rsidRDefault="00C062B2" w:rsidP="00FB4354">
      <w:r w:rsidRPr="00FB4354">
        <w:t>return ActionResult.Redirect("./" + account.getId());</w:t>
      </w:r>
    </w:p>
    <w:p w:rsidR="00C062B2" w:rsidRPr="00FB4354" w:rsidRDefault="00C062B2" w:rsidP="00FB4354">
      <w:r w:rsidRPr="00FB4354">
        <w:t xml:space="preserve">} </w:t>
      </w:r>
    </w:p>
    <w:p w:rsidR="00C062B2" w:rsidRPr="00FB4354" w:rsidRDefault="00C062B2" w:rsidP="00FB4354">
      <w:r w:rsidRPr="00FB4354">
        <w:rPr>
          <w:rFonts w:hint="eastAsia"/>
        </w:rPr>
        <w:t>由代码可以看到系统的</w:t>
      </w:r>
      <w:r w:rsidRPr="00FB4354">
        <w:rPr>
          <w:rFonts w:hint="eastAsia"/>
        </w:rPr>
        <w:t>Action</w:t>
      </w:r>
      <w:r w:rsidRPr="00FB4354">
        <w:rPr>
          <w:rFonts w:hint="eastAsia"/>
        </w:rPr>
        <w:t>方法</w:t>
      </w:r>
      <w:r w:rsidRPr="00FB4354">
        <w:rPr>
          <w:rFonts w:hint="eastAsia"/>
        </w:rPr>
        <w:t>create</w:t>
      </w:r>
      <w:r w:rsidRPr="00FB4354">
        <w:rPr>
          <w:rFonts w:hint="eastAsia"/>
        </w:rPr>
        <w:t>中是一个有参方法</w:t>
      </w:r>
      <w:r w:rsidRPr="00FB4354">
        <w:rPr>
          <w:rFonts w:hint="eastAsia"/>
        </w:rPr>
        <w:t xml:space="preserve">Account </w:t>
      </w:r>
      <w:r w:rsidRPr="00FB4354">
        <w:rPr>
          <w:rFonts w:hint="eastAsia"/>
        </w:rPr>
        <w:t>其中</w:t>
      </w:r>
      <w:r w:rsidRPr="00FB4354">
        <w:rPr>
          <w:rFonts w:hint="eastAsia"/>
        </w:rPr>
        <w:t xml:space="preserve">Account </w:t>
      </w:r>
      <w:r w:rsidRPr="00FB4354">
        <w:rPr>
          <w:rFonts w:hint="eastAsia"/>
        </w:rPr>
        <w:t>为系统中的实体对象，包含一些</w:t>
      </w:r>
      <w:r w:rsidRPr="00FB4354">
        <w:rPr>
          <w:rFonts w:hint="eastAsia"/>
        </w:rPr>
        <w:t>get</w:t>
      </w:r>
      <w:r w:rsidRPr="00FB4354">
        <w:rPr>
          <w:rFonts w:hint="eastAsia"/>
        </w:rPr>
        <w:t>和</w:t>
      </w:r>
      <w:r w:rsidRPr="00FB4354">
        <w:rPr>
          <w:rFonts w:hint="eastAsia"/>
        </w:rPr>
        <w:t>set</w:t>
      </w:r>
      <w:r w:rsidRPr="00FB4354">
        <w:rPr>
          <w:rFonts w:hint="eastAsia"/>
        </w:rPr>
        <w:t>方法，当该方法对请求进行处理时，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会先对这些请求数据进行处理，把参数名与</w:t>
      </w:r>
      <w:r w:rsidRPr="00FB4354">
        <w:rPr>
          <w:rFonts w:hint="eastAsia"/>
        </w:rPr>
        <w:t>Account</w:t>
      </w:r>
      <w:r w:rsidRPr="00FB4354">
        <w:rPr>
          <w:rFonts w:hint="eastAsia"/>
        </w:rPr>
        <w:t>对象中的属性名相同的参数自动绑定给</w:t>
      </w:r>
      <w:r w:rsidRPr="00FB4354">
        <w:rPr>
          <w:rFonts w:hint="eastAsia"/>
        </w:rPr>
        <w:t>Account</w:t>
      </w:r>
      <w:r w:rsidRPr="00FB4354">
        <w:rPr>
          <w:rFonts w:hint="eastAsia"/>
        </w:rPr>
        <w:t>对象，开发人员可以直接通过对</w:t>
      </w:r>
      <w:r w:rsidRPr="00FB4354">
        <w:rPr>
          <w:rFonts w:hint="eastAsia"/>
        </w:rPr>
        <w:t xml:space="preserve">account </w:t>
      </w:r>
      <w:r w:rsidRPr="00FB4354">
        <w:rPr>
          <w:rFonts w:hint="eastAsia"/>
        </w:rPr>
        <w:t>实体操作获得参数值。</w:t>
      </w:r>
    </w:p>
    <w:p w:rsidR="00D61C95" w:rsidRPr="00310A01" w:rsidRDefault="00D61C95" w:rsidP="00FB4354">
      <w:pPr>
        <w:pStyle w:val="4"/>
        <w:rPr>
          <w:kern w:val="0"/>
        </w:rPr>
      </w:pPr>
      <w:r>
        <w:rPr>
          <w:rFonts w:hint="eastAsia"/>
          <w:kern w:val="0"/>
        </w:rPr>
        <w:t>URL</w:t>
      </w:r>
      <w:r w:rsidRPr="00310A01">
        <w:rPr>
          <w:rFonts w:hint="eastAsia"/>
          <w:kern w:val="0"/>
        </w:rPr>
        <w:t>路径绑定方法参数</w:t>
      </w:r>
    </w:p>
    <w:p w:rsidR="00D61C95" w:rsidRPr="00FB4354" w:rsidRDefault="007E4969" w:rsidP="00FB4354">
      <w:r>
        <w:rPr>
          <w:rFonts w:hint="eastAsia"/>
        </w:rPr>
        <w:t>HADES</w:t>
      </w:r>
      <w:r w:rsidR="00D61C95" w:rsidRPr="00FB4354">
        <w:rPr>
          <w:rFonts w:hint="eastAsia"/>
        </w:rPr>
        <w:t>支持路径绑定方法参数，即路径中的每个值都可以作为参数值在</w:t>
      </w:r>
      <w:r w:rsidR="00D61C95" w:rsidRPr="00FB4354">
        <w:rPr>
          <w:rFonts w:hint="eastAsia"/>
        </w:rPr>
        <w:t>Controller</w:t>
      </w:r>
      <w:r w:rsidR="00D61C95" w:rsidRPr="00FB4354">
        <w:rPr>
          <w:rFonts w:hint="eastAsia"/>
        </w:rPr>
        <w:t>中直接获得，也可以使得前端的路径更加简单明了。</w:t>
      </w:r>
    </w:p>
    <w:p w:rsidR="00D61C95" w:rsidRDefault="00D61C95" w:rsidP="00FB4354">
      <w:pPr>
        <w:rPr>
          <w:ins w:id="42" w:author="Hailin" w:date="2012-09-11T14:54:00Z"/>
        </w:rPr>
      </w:pPr>
      <w:r w:rsidRPr="00FB4354">
        <w:t>@Path</w:t>
      </w:r>
      <w:r w:rsidRPr="00FB4354">
        <w:rPr>
          <w:rFonts w:hint="eastAsia"/>
        </w:rPr>
        <w:t>中可以使用正则表达式，其中</w:t>
      </w:r>
      <w:r w:rsidRPr="00FB4354">
        <w:t>{paramname}</w:t>
      </w:r>
      <w:r w:rsidRPr="00FB4354">
        <w:rPr>
          <w:rFonts w:hint="eastAsia"/>
        </w:rPr>
        <w:t>或</w:t>
      </w:r>
      <w:r w:rsidRPr="00FB4354">
        <w:t>{paramname:expression},paramname</w:t>
      </w:r>
      <w:r w:rsidRPr="00FB4354">
        <w:rPr>
          <w:rFonts w:hint="eastAsia"/>
        </w:rPr>
        <w:t>对应方法中的参数名</w:t>
      </w:r>
      <w:r w:rsidRPr="00FB4354">
        <w:t xml:space="preserve"> </w:t>
      </w:r>
    </w:p>
    <w:p w:rsidR="00060161" w:rsidRPr="00FB4354" w:rsidRDefault="00060161" w:rsidP="00FB4354"/>
    <w:p w:rsidR="00D61C95" w:rsidRPr="00FB4354" w:rsidRDefault="00D61C95" w:rsidP="00FB4354">
      <w:r w:rsidRPr="00FB4354">
        <w:t>@Path("{id}")</w:t>
      </w:r>
    </w:p>
    <w:p w:rsidR="00D61C95" w:rsidRPr="00FB4354" w:rsidRDefault="00D61C95" w:rsidP="00FB4354">
      <w:r w:rsidRPr="00FB4354">
        <w:t>@GET</w:t>
      </w:r>
    </w:p>
    <w:p w:rsidR="00D61C95" w:rsidRPr="00FB4354" w:rsidRDefault="00D61C95" w:rsidP="00FB4354">
      <w:r w:rsidRPr="00FB4354">
        <w:t>@SqlSafe(false)</w:t>
      </w:r>
    </w:p>
    <w:p w:rsidR="00D61C95" w:rsidRPr="00FB4354" w:rsidRDefault="00D61C95" w:rsidP="00FB4354">
      <w:r w:rsidRPr="00FB4354">
        <w:t>public ActionResult getView(Long id) {</w:t>
      </w:r>
    </w:p>
    <w:p w:rsidR="00D61C95" w:rsidRPr="00FB4354" w:rsidRDefault="00D61C95" w:rsidP="00FB4354">
      <w:r w:rsidRPr="00FB4354">
        <w:t xml:space="preserve">Account account = this.accountService.get(id); </w:t>
      </w:r>
    </w:p>
    <w:p w:rsidR="00D61C95" w:rsidRPr="00FB4354" w:rsidRDefault="00D61C95" w:rsidP="00FB4354"/>
    <w:p w:rsidR="00C062B2" w:rsidRPr="002E7DD1" w:rsidRDefault="00C062B2" w:rsidP="002E7DD1">
      <w:pPr>
        <w:pStyle w:val="3"/>
      </w:pPr>
      <w:bookmarkStart w:id="43" w:name="_Toc335141942"/>
      <w:r w:rsidRPr="002E7DD1">
        <w:rPr>
          <w:rFonts w:hint="eastAsia"/>
        </w:rPr>
        <w:lastRenderedPageBreak/>
        <w:t>数据校验</w:t>
      </w:r>
      <w:bookmarkEnd w:id="43"/>
    </w:p>
    <w:p w:rsidR="00C062B2" w:rsidRPr="00FB4354" w:rsidRDefault="007E4969" w:rsidP="00FB4354">
      <w:r>
        <w:rPr>
          <w:rFonts w:hint="eastAsia"/>
        </w:rPr>
        <w:t>HADES</w:t>
      </w:r>
      <w:r w:rsidR="00C062B2" w:rsidRPr="00FB4354">
        <w:rPr>
          <w:rFonts w:hint="eastAsia"/>
        </w:rPr>
        <w:t>支持</w:t>
      </w:r>
      <w:r w:rsidR="00C062B2" w:rsidRPr="00FB4354">
        <w:t>JSR-303</w:t>
      </w:r>
      <w:r w:rsidR="00C062B2" w:rsidRPr="00FB4354">
        <w:rPr>
          <w:rFonts w:hint="eastAsia"/>
        </w:rPr>
        <w:t xml:space="preserve"> </w:t>
      </w:r>
      <w:r w:rsidR="00C062B2" w:rsidRPr="00FB4354">
        <w:rPr>
          <w:rFonts w:hint="eastAsia"/>
        </w:rPr>
        <w:t>标准所自带的一些约束声明，并对数据进行校验处理。</w:t>
      </w:r>
    </w:p>
    <w:p w:rsidR="00C062B2" w:rsidRPr="00FB4354" w:rsidRDefault="00C062B2" w:rsidP="00FB4354">
      <w:r w:rsidRPr="00FB4354">
        <w:t xml:space="preserve">@NotNull </w:t>
      </w:r>
    </w:p>
    <w:p w:rsidR="00C062B2" w:rsidRPr="00FB4354" w:rsidRDefault="00C062B2" w:rsidP="00FB4354">
      <w:r w:rsidRPr="00FB4354">
        <w:t>@Size(min=1, max=25)</w:t>
      </w:r>
    </w:p>
    <w:p w:rsidR="00C062B2" w:rsidRDefault="00C062B2" w:rsidP="00FB4354">
      <w:pPr>
        <w:rPr>
          <w:ins w:id="44" w:author="Hailin" w:date="2012-09-11T14:55:00Z"/>
        </w:rPr>
      </w:pPr>
      <w:r w:rsidRPr="00FB4354">
        <w:t>private String name;</w:t>
      </w:r>
    </w:p>
    <w:p w:rsidR="004C633E" w:rsidRPr="00FB4354" w:rsidRDefault="004C633E" w:rsidP="00FB4354"/>
    <w:p w:rsidR="00C062B2" w:rsidRPr="00FB4354" w:rsidRDefault="00C062B2" w:rsidP="00FB4354">
      <w:r w:rsidRPr="00FB4354">
        <w:t xml:space="preserve">@NotNull </w:t>
      </w:r>
    </w:p>
    <w:p w:rsidR="00C062B2" w:rsidRPr="00FB4354" w:rsidRDefault="00C062B2" w:rsidP="00FB4354">
      <w:r w:rsidRPr="00FB4354">
        <w:t>@Size(min=6, max=25)</w:t>
      </w:r>
    </w:p>
    <w:p w:rsidR="00C062B2" w:rsidRDefault="00C062B2" w:rsidP="00FB4354">
      <w:pPr>
        <w:rPr>
          <w:ins w:id="45" w:author="Hailin" w:date="2012-09-11T14:55:00Z"/>
        </w:rPr>
      </w:pPr>
      <w:r w:rsidRPr="00FB4354">
        <w:t>private String password;</w:t>
      </w:r>
    </w:p>
    <w:p w:rsidR="004C633E" w:rsidRPr="00FB4354" w:rsidRDefault="004C633E" w:rsidP="00FB4354"/>
    <w:p w:rsidR="00C062B2" w:rsidRPr="00FB4354" w:rsidRDefault="00C062B2" w:rsidP="00FB4354">
      <w:r w:rsidRPr="00FB4354">
        <w:t>@Min(10)</w:t>
      </w:r>
    </w:p>
    <w:p w:rsidR="00C062B2" w:rsidRPr="00FB4354" w:rsidRDefault="00C062B2" w:rsidP="00FB4354">
      <w:r w:rsidRPr="00FB4354">
        <w:t>@Max(100)</w:t>
      </w:r>
    </w:p>
    <w:p w:rsidR="00C062B2" w:rsidRPr="00FB4354" w:rsidRDefault="00C062B2" w:rsidP="00FB4354">
      <w:r w:rsidRPr="00FB4354">
        <w:t xml:space="preserve">private int age; </w:t>
      </w:r>
    </w:p>
    <w:p w:rsidR="00C062B2" w:rsidRPr="00FB4354" w:rsidRDefault="00C062B2" w:rsidP="00FB4354"/>
    <w:p w:rsidR="00B91CD6" w:rsidRDefault="00B91CD6" w:rsidP="008061B3">
      <w:pPr>
        <w:pStyle w:val="1"/>
      </w:pPr>
      <w:bookmarkStart w:id="46" w:name="_Toc335141943"/>
      <w:r w:rsidRPr="008061B3">
        <w:rPr>
          <w:rFonts w:hint="eastAsia"/>
        </w:rPr>
        <w:t>开发规范</w:t>
      </w:r>
      <w:bookmarkEnd w:id="46"/>
    </w:p>
    <w:p w:rsidR="00922873" w:rsidRPr="00922873" w:rsidRDefault="007E4969" w:rsidP="00143B14">
      <w:pPr>
        <w:ind w:firstLine="420"/>
      </w:pPr>
      <w:r>
        <w:rPr>
          <w:rFonts w:hint="eastAsia"/>
        </w:rPr>
        <w:t>HADES</w:t>
      </w:r>
      <w:r w:rsidR="00922873" w:rsidRPr="00FB4354">
        <w:rPr>
          <w:rFonts w:hint="eastAsia"/>
        </w:rPr>
        <w:t>秉承约束大于约定的原则，在开发过程中尽量不要打破</w:t>
      </w:r>
      <w:r>
        <w:rPr>
          <w:rFonts w:hint="eastAsia"/>
        </w:rPr>
        <w:t>HADES</w:t>
      </w:r>
      <w:r w:rsidR="00922873" w:rsidRPr="00FB4354">
        <w:rPr>
          <w:rFonts w:hint="eastAsia"/>
        </w:rPr>
        <w:t>所提出的各项约束和规范。</w:t>
      </w:r>
    </w:p>
    <w:p w:rsidR="0004257B" w:rsidRPr="00E41390" w:rsidRDefault="0004257B" w:rsidP="00E41390">
      <w:pPr>
        <w:pStyle w:val="2"/>
        <w:numPr>
          <w:ilvl w:val="0"/>
          <w:numId w:val="5"/>
        </w:numPr>
        <w:rPr>
          <w:rStyle w:val="a7"/>
          <w:rFonts w:ascii="Arial" w:hAnsi="Arial" w:cs="Arial"/>
          <w:color w:val="000000"/>
          <w:sz w:val="24"/>
          <w:szCs w:val="24"/>
        </w:rPr>
      </w:pPr>
      <w:bookmarkStart w:id="47" w:name="_Toc335141944"/>
      <w:r w:rsidRPr="00E41390">
        <w:rPr>
          <w:rStyle w:val="a7"/>
          <w:rFonts w:ascii="Arial" w:hAnsi="Arial" w:cs="Arial" w:hint="eastAsia"/>
          <w:b/>
          <w:bCs/>
          <w:color w:val="000000"/>
          <w:sz w:val="24"/>
          <w:szCs w:val="24"/>
        </w:rPr>
        <w:t>配置</w:t>
      </w:r>
      <w:bookmarkEnd w:id="47"/>
    </w:p>
    <w:p w:rsidR="00D9749B" w:rsidRPr="00FB4354" w:rsidRDefault="00D9749B" w:rsidP="00FB4354">
      <w:r w:rsidRPr="00FB4354">
        <w:rPr>
          <w:rFonts w:hint="eastAsia"/>
        </w:rPr>
        <w:t>不可以在</w:t>
      </w:r>
      <w:r w:rsidRPr="00FB4354">
        <w:rPr>
          <w:rFonts w:hint="eastAsia"/>
        </w:rPr>
        <w:t>webapps</w:t>
      </w:r>
      <w:r w:rsidRPr="00FB4354">
        <w:rPr>
          <w:rFonts w:hint="eastAsia"/>
        </w:rPr>
        <w:t>下部署任何配置文件，上线前请自行检查</w:t>
      </w:r>
      <w:r w:rsidRPr="00FB4354">
        <w:rPr>
          <w:rFonts w:hint="eastAsia"/>
        </w:rPr>
        <w:t xml:space="preserve"> </w:t>
      </w:r>
    </w:p>
    <w:p w:rsidR="00D9749B" w:rsidRPr="00FB4354" w:rsidRDefault="005A31AE" w:rsidP="00FB4354">
      <w:r w:rsidRPr="00FB4354">
        <w:rPr>
          <w:rFonts w:hint="eastAsia"/>
        </w:rPr>
        <w:t>在</w:t>
      </w:r>
      <w:r w:rsidRPr="00FB4354">
        <w:rPr>
          <w:rFonts w:hint="eastAsia"/>
        </w:rPr>
        <w:t>web.xml</w:t>
      </w:r>
      <w:r w:rsidRPr="00FB4354">
        <w:rPr>
          <w:rFonts w:hint="eastAsia"/>
        </w:rPr>
        <w:t>中不可以配置其他参数</w:t>
      </w:r>
    </w:p>
    <w:p w:rsidR="00730A01" w:rsidRDefault="00730A01" w:rsidP="00FB4354">
      <w:pPr>
        <w:pStyle w:val="2"/>
      </w:pPr>
      <w:bookmarkStart w:id="48" w:name="_Toc335141945"/>
      <w:r w:rsidRPr="002C113E">
        <w:rPr>
          <w:rStyle w:val="a7"/>
          <w:rFonts w:ascii="Arial" w:hAnsi="Arial" w:cs="Arial" w:hint="eastAsia"/>
          <w:color w:val="000000"/>
          <w:sz w:val="24"/>
          <w:szCs w:val="24"/>
        </w:rPr>
        <w:t>Controller</w:t>
      </w:r>
      <w:bookmarkEnd w:id="48"/>
    </w:p>
    <w:p w:rsidR="00730A01" w:rsidRPr="00FB4354" w:rsidRDefault="00730A01" w:rsidP="0073710B">
      <w:pPr>
        <w:ind w:firstLine="420"/>
      </w:pPr>
      <w:r w:rsidRPr="00FB4354">
        <w:rPr>
          <w:rFonts w:hint="eastAsia"/>
        </w:rPr>
        <w:t>开发人员在编写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时需要遵守以下规范，只有遵守开发规范的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才会被加载到分发器中。</w:t>
      </w:r>
    </w:p>
    <w:p w:rsidR="00730A01" w:rsidRPr="00FB4354" w:rsidRDefault="00730A01" w:rsidP="00FB4354">
      <w:r w:rsidRPr="00FB4354">
        <w:rPr>
          <w:rFonts w:hint="eastAsia"/>
        </w:rPr>
        <w:t>所有的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在</w:t>
      </w:r>
      <w:r w:rsidRPr="00FB4354">
        <w:rPr>
          <w:rFonts w:hint="eastAsia"/>
        </w:rPr>
        <w:t>com.bj58.*.controllers</w:t>
      </w:r>
      <w:r w:rsidRPr="00FB4354">
        <w:rPr>
          <w:rFonts w:hint="eastAsia"/>
        </w:rPr>
        <w:t>下</w:t>
      </w:r>
      <w:r w:rsidRPr="00FB4354">
        <w:rPr>
          <w:rFonts w:hint="eastAsia"/>
        </w:rPr>
        <w:t xml:space="preserve"> </w:t>
      </w:r>
    </w:p>
    <w:p w:rsidR="00730A01" w:rsidRPr="00FB4354" w:rsidRDefault="00730A01" w:rsidP="00E338F3">
      <w:pPr>
        <w:ind w:firstLine="420"/>
      </w:pPr>
      <w:r w:rsidRPr="00FB4354">
        <w:rPr>
          <w:rFonts w:hint="eastAsia"/>
        </w:rPr>
        <w:t>如：</w:t>
      </w:r>
    </w:p>
    <w:p w:rsidR="00730A01" w:rsidRPr="00FB4354" w:rsidRDefault="00730A01" w:rsidP="00FB4354">
      <w:r w:rsidRPr="00FB4354">
        <w:rPr>
          <w:rFonts w:hint="eastAsia"/>
          <w:noProof/>
        </w:rPr>
        <w:drawing>
          <wp:inline distT="0" distB="0" distL="0" distR="0">
            <wp:extent cx="2209800" cy="1343025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A01" w:rsidRPr="00FB4354" w:rsidRDefault="00730A01" w:rsidP="00F617A9">
      <w:pPr>
        <w:ind w:firstLine="420"/>
      </w:pPr>
      <w:r w:rsidRPr="00FB4354">
        <w:rPr>
          <w:rFonts w:hint="eastAsia"/>
        </w:rPr>
        <w:t>所有的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必须是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结尾</w:t>
      </w:r>
      <w:r w:rsidRPr="00FB4354">
        <w:rPr>
          <w:rFonts w:hint="eastAsia"/>
        </w:rPr>
        <w:t xml:space="preserve"> </w:t>
      </w:r>
      <w:r w:rsidR="00F617A9">
        <w:rPr>
          <w:rFonts w:hint="eastAsia"/>
        </w:rPr>
        <w:t>。</w:t>
      </w:r>
    </w:p>
    <w:p w:rsidR="00730A01" w:rsidRPr="00FB4354" w:rsidRDefault="00730A01" w:rsidP="00F617A9">
      <w:pPr>
        <w:ind w:firstLine="420"/>
      </w:pPr>
      <w:r w:rsidRPr="00FB4354">
        <w:rPr>
          <w:rFonts w:hint="eastAsia"/>
        </w:rPr>
        <w:lastRenderedPageBreak/>
        <w:t>所有的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必须继承于</w:t>
      </w:r>
      <w:r w:rsidRPr="00FB4354">
        <w:rPr>
          <w:rFonts w:hint="eastAsia"/>
        </w:rPr>
        <w:t xml:space="preserve">MVCController </w:t>
      </w:r>
      <w:r w:rsidR="00F617A9">
        <w:rPr>
          <w:rFonts w:hint="eastAsia"/>
        </w:rPr>
        <w:t>。</w:t>
      </w:r>
    </w:p>
    <w:p w:rsidR="00730A01" w:rsidRPr="00FB4354" w:rsidRDefault="00730A01" w:rsidP="00F617A9">
      <w:pPr>
        <w:ind w:firstLine="420"/>
      </w:pPr>
      <w:r w:rsidRPr="00FB4354">
        <w:rPr>
          <w:rFonts w:hint="eastAsia"/>
        </w:rPr>
        <w:t>MVCController</w:t>
      </w:r>
      <w:r w:rsidRPr="00FB4354">
        <w:rPr>
          <w:rFonts w:hint="eastAsia"/>
        </w:rPr>
        <w:t>是所有自定义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的基类，这样做的好处在于以后扩展新的通用功能时所有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在不改变代码的情况下就可以享受到在基类中新增的功能，目前在</w:t>
      </w:r>
      <w:r w:rsidRPr="00FB4354">
        <w:rPr>
          <w:rFonts w:hint="eastAsia"/>
        </w:rPr>
        <w:t>MVCController</w:t>
      </w:r>
      <w:r w:rsidRPr="00FB4354">
        <w:rPr>
          <w:rFonts w:hint="eastAsia"/>
        </w:rPr>
        <w:t>中我们绑定了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内置的日志实例，开发者如果想在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中记录日志，直接使用</w:t>
      </w:r>
      <w:r w:rsidRPr="00FB4354">
        <w:rPr>
          <w:rFonts w:hint="eastAsia"/>
        </w:rPr>
        <w:t>log.XXXX()</w:t>
      </w:r>
      <w:r w:rsidRPr="00FB4354">
        <w:rPr>
          <w:rFonts w:hint="eastAsia"/>
        </w:rPr>
        <w:t>就可以进行日志记录，并将日志输出到</w:t>
      </w:r>
      <w:r w:rsidRPr="00FB4354">
        <w:rPr>
          <w:rFonts w:hint="eastAsia"/>
        </w:rPr>
        <w:t>/</w:t>
      </w:r>
      <w:r w:rsidRPr="00FB4354">
        <w:t>opt</w:t>
      </w:r>
      <w:r w:rsidRPr="00FB4354">
        <w:rPr>
          <w:rFonts w:hint="eastAsia"/>
        </w:rPr>
        <w:t>/</w:t>
      </w:r>
      <w:r w:rsidR="007E4969" w:rsidRPr="007E4969">
        <w:rPr>
          <w:rFonts w:hint="eastAsia"/>
        </w:rPr>
        <w:t xml:space="preserve"> </w:t>
      </w:r>
      <w:r w:rsidR="007E4969">
        <w:rPr>
          <w:rFonts w:hint="eastAsia"/>
        </w:rPr>
        <w:t>hades</w:t>
      </w:r>
      <w:r w:rsidR="007E4969" w:rsidRPr="00FB4354">
        <w:rPr>
          <w:rFonts w:hint="eastAsia"/>
        </w:rPr>
        <w:t xml:space="preserve"> </w:t>
      </w:r>
      <w:r w:rsidRPr="00FB4354">
        <w:rPr>
          <w:rFonts w:hint="eastAsia"/>
        </w:rPr>
        <w:t>/${namespace}/logs/</w:t>
      </w:r>
      <w:r w:rsidRPr="00FB4354">
        <w:rPr>
          <w:rFonts w:hint="eastAsia"/>
        </w:rPr>
        <w:t>下。</w:t>
      </w:r>
    </w:p>
    <w:p w:rsidR="00730A01" w:rsidRPr="00FB4354" w:rsidRDefault="00730A01" w:rsidP="00F617A9">
      <w:pPr>
        <w:ind w:firstLine="420"/>
      </w:pPr>
      <w:r w:rsidRPr="00FB4354">
        <w:rPr>
          <w:rFonts w:hint="eastAsia"/>
        </w:rPr>
        <w:t>所有的</w:t>
      </w:r>
      <w:r w:rsidRPr="00FB4354">
        <w:rPr>
          <w:rFonts w:hint="eastAsia"/>
        </w:rPr>
        <w:t>Action</w:t>
      </w:r>
      <w:r w:rsidRPr="00FB4354">
        <w:rPr>
          <w:rFonts w:hint="eastAsia"/>
        </w:rPr>
        <w:t>必须是</w:t>
      </w:r>
      <w:r w:rsidRPr="00FB4354">
        <w:rPr>
          <w:rFonts w:hint="eastAsia"/>
        </w:rPr>
        <w:t>public</w:t>
      </w:r>
      <w:r w:rsidRPr="00FB4354">
        <w:rPr>
          <w:rFonts w:hint="eastAsia"/>
        </w:rPr>
        <w:t>的</w:t>
      </w:r>
      <w:r w:rsidR="00F617A9">
        <w:rPr>
          <w:rFonts w:hint="eastAsia"/>
        </w:rPr>
        <w:t>，</w:t>
      </w:r>
      <w:r w:rsidRPr="00FB4354">
        <w:rPr>
          <w:rFonts w:hint="eastAsia"/>
        </w:rPr>
        <w:t>只有</w:t>
      </w:r>
      <w:r w:rsidRPr="00FB4354">
        <w:rPr>
          <w:rFonts w:hint="eastAsia"/>
        </w:rPr>
        <w:t>public</w:t>
      </w:r>
      <w:r w:rsidRPr="00FB4354">
        <w:rPr>
          <w:rFonts w:hint="eastAsia"/>
        </w:rPr>
        <w:t>的</w:t>
      </w:r>
      <w:r w:rsidRPr="00FB4354">
        <w:rPr>
          <w:rFonts w:hint="eastAsia"/>
        </w:rPr>
        <w:t>Action</w:t>
      </w:r>
      <w:r w:rsidRPr="00FB4354">
        <w:rPr>
          <w:rFonts w:hint="eastAsia"/>
        </w:rPr>
        <w:t>才能够被加载并处理请求。</w:t>
      </w:r>
    </w:p>
    <w:p w:rsidR="00730A01" w:rsidRPr="00FB4354" w:rsidRDefault="00730A01" w:rsidP="00F617A9">
      <w:pPr>
        <w:ind w:firstLine="420"/>
      </w:pPr>
      <w:r w:rsidRPr="00FB4354">
        <w:rPr>
          <w:rFonts w:hint="eastAsia"/>
        </w:rPr>
        <w:t>所有的</w:t>
      </w:r>
      <w:r w:rsidRPr="00FB4354">
        <w:rPr>
          <w:rFonts w:hint="eastAsia"/>
        </w:rPr>
        <w:t>Action</w:t>
      </w:r>
      <w:r w:rsidRPr="00FB4354">
        <w:rPr>
          <w:rFonts w:hint="eastAsia"/>
        </w:rPr>
        <w:t>必须返回</w:t>
      </w:r>
      <w:hyperlink r:id="rId14" w:history="1">
        <w:r w:rsidRPr="00FB4354">
          <w:rPr>
            <w:rFonts w:hint="eastAsia"/>
          </w:rPr>
          <w:t>ActionResult</w:t>
        </w:r>
      </w:hyperlink>
    </w:p>
    <w:p w:rsidR="00B91CD6" w:rsidRPr="00FB4354" w:rsidRDefault="00730A01" w:rsidP="00F357EE">
      <w:pPr>
        <w:ind w:firstLine="420"/>
      </w:pPr>
      <w:r w:rsidRPr="00FB4354">
        <w:rPr>
          <w:rFonts w:hint="eastAsia"/>
        </w:rPr>
        <w:t>遵守以上开发规则后，可以实现可用的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，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是</w:t>
      </w:r>
      <w:r w:rsidRPr="00FB4354">
        <w:rPr>
          <w:rFonts w:hint="eastAsia"/>
        </w:rPr>
        <w:t>Web</w:t>
      </w:r>
      <w:r w:rsidRPr="00FB4354">
        <w:rPr>
          <w:rFonts w:hint="eastAsia"/>
        </w:rPr>
        <w:t>项目最重要的部分，决定调用后端哪些服务处理请求，并对结果进行处理，然后决定跳转的页面。</w:t>
      </w:r>
    </w:p>
    <w:p w:rsidR="00FB289E" w:rsidRPr="00310A01" w:rsidRDefault="00FB289E" w:rsidP="00FB4354">
      <w:pPr>
        <w:pStyle w:val="2"/>
      </w:pPr>
      <w:bookmarkStart w:id="49" w:name="_Toc335141946"/>
      <w:r w:rsidRPr="004572D8">
        <w:rPr>
          <w:rStyle w:val="a7"/>
          <w:rFonts w:ascii="Arial" w:hAnsi="Arial" w:cs="Arial" w:hint="eastAsia"/>
          <w:color w:val="000000"/>
          <w:sz w:val="24"/>
          <w:szCs w:val="24"/>
        </w:rPr>
        <w:t>ActionResult</w:t>
      </w:r>
      <w:bookmarkEnd w:id="49"/>
    </w:p>
    <w:p w:rsidR="00FB289E" w:rsidRPr="00FB4354" w:rsidRDefault="00FB289E" w:rsidP="005D0BC9">
      <w:pPr>
        <w:ind w:firstLine="420"/>
      </w:pPr>
      <w:r w:rsidRPr="00FB4354">
        <w:rPr>
          <w:rFonts w:hint="eastAsia"/>
        </w:rPr>
        <w:t>所有的方法都必须返回</w:t>
      </w:r>
      <w:r w:rsidRPr="00FB4354">
        <w:t xml:space="preserve">ActionResult </w:t>
      </w:r>
      <w:r w:rsidRPr="00FB4354">
        <w:rPr>
          <w:rFonts w:hint="eastAsia"/>
        </w:rPr>
        <w:t>如</w:t>
      </w:r>
      <w:r w:rsidRPr="00FB4354">
        <w:rPr>
          <w:rFonts w:hint="eastAsia"/>
        </w:rPr>
        <w:t>:</w:t>
      </w:r>
      <w:r w:rsidRPr="00FB4354">
        <w:t>View Velocity</w:t>
      </w:r>
      <w:r w:rsidRPr="00FB4354">
        <w:rPr>
          <w:rFonts w:hint="eastAsia"/>
        </w:rPr>
        <w:t>,</w:t>
      </w:r>
      <w:r w:rsidRPr="00FB4354">
        <w:t>Redirec</w:t>
      </w:r>
      <w:r w:rsidRPr="00FB4354">
        <w:rPr>
          <w:rFonts w:hint="eastAsia"/>
        </w:rPr>
        <w:t>t,</w:t>
      </w:r>
      <w:r w:rsidRPr="00FB4354">
        <w:t>Stream</w:t>
      </w:r>
      <w:r w:rsidRPr="00FB4354">
        <w:rPr>
          <w:rFonts w:hint="eastAsia"/>
        </w:rPr>
        <w:t>,</w:t>
      </w:r>
      <w:r w:rsidRPr="00FB4354">
        <w:t>HttpStatus</w:t>
      </w:r>
    </w:p>
    <w:p w:rsidR="00FB289E" w:rsidRPr="00FB4354" w:rsidRDefault="00FB289E" w:rsidP="00FB4354">
      <w:r w:rsidRPr="00FB4354">
        <w:rPr>
          <w:rFonts w:hint="eastAsia"/>
        </w:rPr>
        <w:t>开发者如果想自定义</w:t>
      </w:r>
      <w:r w:rsidRPr="00FB4354">
        <w:rPr>
          <w:rFonts w:hint="eastAsia"/>
        </w:rPr>
        <w:t>ActionResult</w:t>
      </w:r>
      <w:r w:rsidRPr="00FB4354">
        <w:rPr>
          <w:rFonts w:hint="eastAsia"/>
        </w:rPr>
        <w:t>可以实现</w:t>
      </w:r>
      <w:r w:rsidRPr="00FB4354">
        <w:rPr>
          <w:rFonts w:hint="eastAsia"/>
        </w:rPr>
        <w:t>ActionResult</w:t>
      </w:r>
      <w:r w:rsidRPr="00FB4354">
        <w:rPr>
          <w:rFonts w:hint="eastAsia"/>
        </w:rPr>
        <w:t>接口，并进行实现。</w:t>
      </w:r>
    </w:p>
    <w:p w:rsidR="006F6797" w:rsidRPr="008061B3" w:rsidRDefault="007E4969" w:rsidP="008061B3">
      <w:pPr>
        <w:pStyle w:val="1"/>
      </w:pPr>
      <w:bookmarkStart w:id="50" w:name="_Toc335141947"/>
      <w:r>
        <w:rPr>
          <w:rFonts w:hint="eastAsia"/>
        </w:rPr>
        <w:t>HADES</w:t>
      </w:r>
      <w:r w:rsidR="00462149" w:rsidRPr="008061B3">
        <w:rPr>
          <w:rFonts w:hint="eastAsia"/>
        </w:rPr>
        <w:t>应用实作</w:t>
      </w:r>
      <w:bookmarkEnd w:id="50"/>
    </w:p>
    <w:p w:rsidR="00D12618" w:rsidRDefault="00D12618" w:rsidP="006049A2">
      <w:pPr>
        <w:pStyle w:val="2"/>
        <w:numPr>
          <w:ilvl w:val="0"/>
          <w:numId w:val="6"/>
        </w:numPr>
      </w:pPr>
      <w:bookmarkStart w:id="51" w:name="_Toc335141948"/>
      <w:r w:rsidRPr="009A732A">
        <w:rPr>
          <w:rFonts w:hint="eastAsia"/>
        </w:rPr>
        <w:t>准备工作</w:t>
      </w:r>
      <w:r w:rsidR="00B232BE" w:rsidRPr="009A732A">
        <w:rPr>
          <w:rFonts w:hint="eastAsia"/>
        </w:rPr>
        <w:t>：</w:t>
      </w:r>
      <w:bookmarkEnd w:id="51"/>
    </w:p>
    <w:p w:rsidR="00B41571" w:rsidRPr="002E7DD1" w:rsidRDefault="00B41571" w:rsidP="002E7DD1">
      <w:pPr>
        <w:pStyle w:val="3"/>
      </w:pPr>
      <w:bookmarkStart w:id="52" w:name="_Toc335141949"/>
      <w:r w:rsidRPr="002E7DD1">
        <w:rPr>
          <w:rFonts w:hint="eastAsia"/>
        </w:rPr>
        <w:t>安装</w:t>
      </w:r>
      <w:r w:rsidRPr="002E7DD1">
        <w:rPr>
          <w:rFonts w:hint="eastAsia"/>
        </w:rPr>
        <w:t>JDK</w:t>
      </w:r>
      <w:bookmarkEnd w:id="52"/>
    </w:p>
    <w:p w:rsidR="00D44AAA" w:rsidRDefault="00B41571" w:rsidP="00143D9F">
      <w:pPr>
        <w:ind w:firstLine="420"/>
      </w:pPr>
      <w:r w:rsidRPr="00FB4354">
        <w:t>Webx</w:t>
      </w:r>
      <w:r w:rsidRPr="00FB4354">
        <w:rPr>
          <w:rFonts w:hint="eastAsia"/>
        </w:rPr>
        <w:t>需要</w:t>
      </w:r>
      <w:r w:rsidR="00853E95" w:rsidRPr="00FB4354">
        <w:t xml:space="preserve">JDK </w:t>
      </w:r>
      <w:r w:rsidR="00853E95" w:rsidRPr="00FB4354">
        <w:rPr>
          <w:rFonts w:hint="eastAsia"/>
        </w:rPr>
        <w:t>6</w:t>
      </w:r>
      <w:r w:rsidRPr="00FB4354">
        <w:t>.0</w:t>
      </w:r>
      <w:r w:rsidRPr="00FB4354">
        <w:rPr>
          <w:rFonts w:hint="eastAsia"/>
        </w:rPr>
        <w:t>以上的版本。请从这里下载并安装它：</w:t>
      </w:r>
    </w:p>
    <w:p w:rsidR="00B41571" w:rsidRPr="00FB4354" w:rsidRDefault="00D44AAA" w:rsidP="00D44AAA">
      <w:pPr>
        <w:ind w:firstLine="420"/>
      </w:pPr>
      <w:r w:rsidRPr="00D44AAA">
        <w:t>http://www.oracle.com/technetwork/java/javase/downloads/index.html</w:t>
      </w:r>
    </w:p>
    <w:p w:rsidR="007D2D4E" w:rsidRPr="002E7DD1" w:rsidRDefault="007D2D4E" w:rsidP="002E7DD1">
      <w:pPr>
        <w:pStyle w:val="3"/>
      </w:pPr>
      <w:bookmarkStart w:id="53" w:name="_Toc335141950"/>
      <w:r w:rsidRPr="002E7DD1">
        <w:rPr>
          <w:rFonts w:hint="eastAsia"/>
        </w:rPr>
        <w:t>安装和配置</w:t>
      </w:r>
      <w:r w:rsidRPr="002E7DD1">
        <w:t>maven</w:t>
      </w:r>
      <w:bookmarkEnd w:id="53"/>
    </w:p>
    <w:p w:rsidR="007D2D4E" w:rsidRPr="00FB4354" w:rsidRDefault="007D2D4E" w:rsidP="00AE4359">
      <w:pPr>
        <w:ind w:firstLine="420"/>
      </w:pPr>
      <w:r w:rsidRPr="00FB4354">
        <w:t>Webx</w:t>
      </w:r>
      <w:r w:rsidRPr="00FB4354">
        <w:rPr>
          <w:rFonts w:hint="eastAsia"/>
        </w:rPr>
        <w:t>需要</w:t>
      </w:r>
      <w:r w:rsidRPr="00FB4354">
        <w:t>maven 2</w:t>
      </w:r>
      <w:r w:rsidRPr="00FB4354">
        <w:rPr>
          <w:rFonts w:hint="eastAsia"/>
        </w:rPr>
        <w:t>或更高版本。请从这里下载并安装它：</w:t>
      </w:r>
      <w:r w:rsidRPr="00FB4354">
        <w:t>http://maven.apache.org/</w:t>
      </w:r>
      <w:r w:rsidRPr="00FB4354">
        <w:rPr>
          <w:rFonts w:hint="eastAsia"/>
        </w:rPr>
        <w:t>。</w:t>
      </w:r>
    </w:p>
    <w:p w:rsidR="007D2D4E" w:rsidRPr="00FB4354" w:rsidRDefault="007D2D4E" w:rsidP="001A71AC">
      <w:pPr>
        <w:ind w:firstLine="420"/>
      </w:pPr>
      <w:r w:rsidRPr="00FB4354">
        <w:rPr>
          <w:rFonts w:hint="eastAsia"/>
        </w:rPr>
        <w:t>请在</w:t>
      </w:r>
      <w:r w:rsidRPr="00FB4354">
        <w:t>maven</w:t>
      </w:r>
      <w:r w:rsidRPr="00FB4354">
        <w:rPr>
          <w:rFonts w:hint="eastAsia"/>
        </w:rPr>
        <w:t>配置中添加</w:t>
      </w:r>
      <w:r w:rsidRPr="00FB4354">
        <w:t>Webx</w:t>
      </w:r>
      <w:r w:rsidRPr="00FB4354">
        <w:rPr>
          <w:rFonts w:hint="eastAsia"/>
        </w:rPr>
        <w:t>所在的</w:t>
      </w:r>
      <w:r w:rsidRPr="00FB4354">
        <w:t>repository</w:t>
      </w:r>
      <w:r w:rsidRPr="00FB4354">
        <w:rPr>
          <w:rFonts w:hint="eastAsia"/>
        </w:rPr>
        <w:t>，以便取得</w:t>
      </w:r>
      <w:r w:rsidRPr="00FB4354">
        <w:t>Webx</w:t>
      </w:r>
      <w:r w:rsidRPr="00FB4354">
        <w:rPr>
          <w:rFonts w:hint="eastAsia"/>
        </w:rPr>
        <w:t>发布版、</w:t>
      </w:r>
      <w:r w:rsidRPr="00FB4354">
        <w:t>archetypes</w:t>
      </w:r>
      <w:r w:rsidRPr="00FB4354">
        <w:rPr>
          <w:rFonts w:hint="eastAsia"/>
        </w:rPr>
        <w:t>、以及相关插件。</w:t>
      </w:r>
    </w:p>
    <w:p w:rsidR="006108A4" w:rsidRPr="002E7DD1" w:rsidRDefault="006108A4" w:rsidP="002E7DD1">
      <w:pPr>
        <w:pStyle w:val="3"/>
      </w:pPr>
      <w:bookmarkStart w:id="54" w:name="_Toc335141951"/>
      <w:r w:rsidRPr="002E7DD1">
        <w:rPr>
          <w:rFonts w:hint="eastAsia"/>
        </w:rPr>
        <w:t>安装集成开发环境</w:t>
      </w:r>
      <w:bookmarkEnd w:id="54"/>
    </w:p>
    <w:p w:rsidR="006108A4" w:rsidRPr="00FB4354" w:rsidRDefault="006108A4" w:rsidP="00FB4354">
      <w:r w:rsidRPr="00FB4354">
        <w:rPr>
          <w:rFonts w:hint="eastAsia"/>
        </w:rPr>
        <w:t>很难想像不用集成开发环境（</w:t>
      </w:r>
      <w:r w:rsidRPr="00FB4354">
        <w:t>IDE</w:t>
      </w:r>
      <w:r w:rsidRPr="00FB4354">
        <w:rPr>
          <w:rFonts w:hint="eastAsia"/>
        </w:rPr>
        <w:t>）来帮助开发</w:t>
      </w:r>
      <w:r w:rsidRPr="00FB4354">
        <w:t>Java</w:t>
      </w:r>
      <w:r w:rsidRPr="00FB4354">
        <w:rPr>
          <w:rFonts w:hint="eastAsia"/>
        </w:rPr>
        <w:t>应用会变成怎样。</w:t>
      </w:r>
    </w:p>
    <w:p w:rsidR="006108A4" w:rsidRPr="00FB4354" w:rsidRDefault="006108A4" w:rsidP="00FB4354">
      <w:r w:rsidRPr="00FB4354">
        <w:rPr>
          <w:rFonts w:hint="eastAsia"/>
        </w:rPr>
        <w:lastRenderedPageBreak/>
        <w:t>如果你使用</w:t>
      </w:r>
      <w:r w:rsidRPr="00FB4354">
        <w:t>Eclipse</w:t>
      </w:r>
      <w:r w:rsidRPr="00FB4354">
        <w:rPr>
          <w:rFonts w:hint="eastAsia"/>
        </w:rPr>
        <w:t>（从这里下载：</w:t>
      </w:r>
      <w:r w:rsidRPr="00FB4354">
        <w:t>http://www.eclipse.org/</w:t>
      </w:r>
      <w:r w:rsidRPr="00FB4354">
        <w:rPr>
          <w:rFonts w:hint="eastAsia"/>
        </w:rPr>
        <w:t>），建议安装如下插件：</w:t>
      </w:r>
    </w:p>
    <w:p w:rsidR="006108A4" w:rsidRPr="00FB4354" w:rsidRDefault="006108A4" w:rsidP="00FB4354">
      <w:r w:rsidRPr="00FB4354">
        <w:rPr>
          <w:rFonts w:hint="eastAsia"/>
        </w:rPr>
        <w:t>•</w:t>
      </w:r>
      <w:r w:rsidRPr="00FB4354">
        <w:t xml:space="preserve"> Maven eclipse</w:t>
      </w:r>
      <w:r w:rsidRPr="00FB4354">
        <w:rPr>
          <w:rFonts w:hint="eastAsia"/>
        </w:rPr>
        <w:t>插件：</w:t>
      </w:r>
      <w:r w:rsidRPr="00FB4354">
        <w:t>http://m2eclipse.sonatype.org/</w:t>
      </w:r>
    </w:p>
    <w:p w:rsidR="002B4F0F" w:rsidRPr="00FB4354" w:rsidRDefault="006108A4" w:rsidP="00FB4354">
      <w:r w:rsidRPr="00FB4354">
        <w:rPr>
          <w:rFonts w:hint="eastAsia"/>
        </w:rPr>
        <w:t>•</w:t>
      </w:r>
      <w:r w:rsidRPr="00FB4354">
        <w:t xml:space="preserve"> </w:t>
      </w:r>
      <w:commentRangeStart w:id="55"/>
      <w:r w:rsidRPr="00FB4354">
        <w:t xml:space="preserve">Subversion </w:t>
      </w:r>
      <w:commentRangeEnd w:id="55"/>
      <w:r w:rsidR="00080D2E">
        <w:rPr>
          <w:rStyle w:val="ad"/>
        </w:rPr>
        <w:commentReference w:id="55"/>
      </w:r>
      <w:r w:rsidRPr="00FB4354">
        <w:t>eclipse</w:t>
      </w:r>
      <w:r w:rsidRPr="00FB4354">
        <w:rPr>
          <w:rFonts w:hint="eastAsia"/>
        </w:rPr>
        <w:t>插件：</w:t>
      </w:r>
      <w:r w:rsidRPr="00FB4354">
        <w:t>http://subclipse.tigris.org/</w:t>
      </w:r>
      <w:r w:rsidR="002B4F0F" w:rsidRPr="00FB4354">
        <w:rPr>
          <w:rFonts w:hint="eastAsia"/>
        </w:rPr>
        <w:tab/>
      </w:r>
    </w:p>
    <w:p w:rsidR="00EB3E3B" w:rsidRPr="009A732A" w:rsidRDefault="00481A70" w:rsidP="00FB4354">
      <w:pPr>
        <w:pStyle w:val="2"/>
      </w:pPr>
      <w:bookmarkStart w:id="56" w:name="_Toc335141952"/>
      <w:r w:rsidRPr="009A732A">
        <w:rPr>
          <w:rFonts w:hint="eastAsia"/>
        </w:rPr>
        <w:t>构建应用：</w:t>
      </w:r>
      <w:bookmarkEnd w:id="56"/>
    </w:p>
    <w:p w:rsidR="00986CA2" w:rsidRPr="002E7DD1" w:rsidRDefault="009D68BC" w:rsidP="002E7DD1">
      <w:pPr>
        <w:pStyle w:val="3"/>
      </w:pPr>
      <w:bookmarkStart w:id="57" w:name="_Toc335141953"/>
      <w:r w:rsidRPr="002E7DD1">
        <w:rPr>
          <w:rFonts w:hint="eastAsia"/>
        </w:rPr>
        <w:t>创建</w:t>
      </w:r>
      <w:r w:rsidRPr="002E7DD1">
        <w:rPr>
          <w:rFonts w:hint="eastAsia"/>
        </w:rPr>
        <w:t>Maven</w:t>
      </w:r>
      <w:r w:rsidRPr="002E7DD1">
        <w:rPr>
          <w:rFonts w:hint="eastAsia"/>
        </w:rPr>
        <w:t>项目</w:t>
      </w:r>
      <w:bookmarkEnd w:id="57"/>
    </w:p>
    <w:p w:rsidR="00663AA1" w:rsidRDefault="00663AA1" w:rsidP="00FB4354">
      <w:pPr>
        <w:pStyle w:val="aa"/>
        <w:ind w:firstLine="480"/>
      </w:pPr>
      <w:r>
        <w:rPr>
          <w:rFonts w:hint="eastAsia"/>
        </w:rPr>
        <w:t>利用eclipse的Maven插件创建Maven项目</w:t>
      </w:r>
    </w:p>
    <w:p w:rsidR="009D68BC" w:rsidRPr="00310A01" w:rsidRDefault="009D68BC" w:rsidP="00FB4354">
      <w:pPr>
        <w:pStyle w:val="aa"/>
        <w:ind w:firstLine="480"/>
      </w:pPr>
      <w:r>
        <w:rPr>
          <w:noProof/>
        </w:rPr>
        <w:drawing>
          <wp:inline distT="0" distB="0" distL="0" distR="0">
            <wp:extent cx="5274310" cy="3840068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646" w:rsidRPr="002E7DD1" w:rsidRDefault="003A1646" w:rsidP="002E7DD1">
      <w:pPr>
        <w:pStyle w:val="3"/>
      </w:pPr>
      <w:bookmarkStart w:id="58" w:name="_Toc335141954"/>
      <w:r w:rsidRPr="002E7DD1">
        <w:rPr>
          <w:rFonts w:hint="eastAsia"/>
        </w:rPr>
        <w:t>填写基本信息</w:t>
      </w:r>
      <w:bookmarkEnd w:id="58"/>
    </w:p>
    <w:p w:rsidR="009158DB" w:rsidRDefault="003F0CF2" w:rsidP="00FB4354">
      <w:r w:rsidRPr="00FB4354">
        <w:rPr>
          <w:rFonts w:hint="eastAsia"/>
        </w:rPr>
        <w:tab/>
      </w:r>
      <w:commentRangeStart w:id="59"/>
      <w:r w:rsidR="00663AA1" w:rsidRPr="00FB4354">
        <w:rPr>
          <w:rFonts w:hint="eastAsia"/>
          <w:noProof/>
        </w:rPr>
        <w:lastRenderedPageBreak/>
        <w:drawing>
          <wp:inline distT="0" distB="0" distL="0" distR="0">
            <wp:extent cx="5274310" cy="3872699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59"/>
      <w:r w:rsidR="00080D2E">
        <w:rPr>
          <w:rStyle w:val="ad"/>
        </w:rPr>
        <w:commentReference w:id="59"/>
      </w:r>
    </w:p>
    <w:p w:rsidR="004E73B4" w:rsidRPr="00FB4354" w:rsidRDefault="004E73B4" w:rsidP="00FB4354">
      <w:r>
        <w:rPr>
          <w:noProof/>
        </w:rPr>
        <w:drawing>
          <wp:inline distT="0" distB="0" distL="0" distR="0">
            <wp:extent cx="5274310" cy="4709781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BA" w:rsidRPr="00FB4354" w:rsidRDefault="000B2CBA" w:rsidP="00FB4354"/>
    <w:p w:rsidR="00663AA1" w:rsidRPr="00FB4354" w:rsidRDefault="00663AA1" w:rsidP="00FB4354">
      <w:r w:rsidRPr="00FB4354">
        <w:rPr>
          <w:rFonts w:hint="eastAsia"/>
        </w:rPr>
        <w:t>这是标准的</w:t>
      </w:r>
      <w:r w:rsidRPr="00FB4354">
        <w:rPr>
          <w:rFonts w:hint="eastAsia"/>
        </w:rPr>
        <w:t>maven</w:t>
      </w:r>
      <w:r w:rsidRPr="00FB4354">
        <w:rPr>
          <w:rFonts w:hint="eastAsia"/>
        </w:rPr>
        <w:t>项目结构</w:t>
      </w:r>
    </w:p>
    <w:p w:rsidR="00663AA1" w:rsidRPr="00FB4354" w:rsidRDefault="00663AA1" w:rsidP="00FB4354">
      <w:r w:rsidRPr="00FB4354">
        <w:rPr>
          <w:noProof/>
        </w:rPr>
        <w:drawing>
          <wp:inline distT="0" distB="0" distL="0" distR="0">
            <wp:extent cx="3190875" cy="16668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175" w:rsidRPr="002E7DD1" w:rsidRDefault="002A6175" w:rsidP="002E7DD1">
      <w:pPr>
        <w:pStyle w:val="3"/>
      </w:pPr>
      <w:bookmarkStart w:id="60" w:name="_Toc335141955"/>
      <w:r w:rsidRPr="002E7DD1">
        <w:rPr>
          <w:rFonts w:hint="eastAsia"/>
        </w:rPr>
        <w:t>添加引用</w:t>
      </w:r>
      <w:bookmarkEnd w:id="60"/>
    </w:p>
    <w:p w:rsidR="005958AE" w:rsidRPr="00FB4354" w:rsidRDefault="005958AE" w:rsidP="00FB4354">
      <w:r w:rsidRPr="00FB4354">
        <w:rPr>
          <w:rFonts w:hint="eastAsia"/>
        </w:rPr>
        <w:t>在</w:t>
      </w:r>
      <w:r w:rsidRPr="00FB4354">
        <w:rPr>
          <w:rFonts w:hint="eastAsia"/>
        </w:rPr>
        <w:t>pom.xml</w:t>
      </w:r>
      <w:r w:rsidRPr="00FB4354">
        <w:rPr>
          <w:rFonts w:hint="eastAsia"/>
        </w:rPr>
        <w:t>中添加对</w:t>
      </w:r>
      <w:r w:rsidR="007E4969">
        <w:rPr>
          <w:rFonts w:hint="eastAsia"/>
        </w:rPr>
        <w:t>HADES</w:t>
      </w:r>
      <w:r w:rsidRPr="00FB4354">
        <w:rPr>
          <w:rFonts w:hint="eastAsia"/>
        </w:rPr>
        <w:t>的引用。</w:t>
      </w:r>
    </w:p>
    <w:p w:rsidR="005958AE" w:rsidRPr="00FB4354" w:rsidRDefault="005958AE" w:rsidP="00FB4354">
      <w:r w:rsidRPr="00FB4354">
        <w:t xml:space="preserve">    </w:t>
      </w:r>
      <w:bookmarkStart w:id="61" w:name="OLE_LINK15"/>
      <w:bookmarkStart w:id="62" w:name="OLE_LINK16"/>
      <w:r w:rsidRPr="00FB4354">
        <w:t>&lt;dependencies&gt;</w:t>
      </w:r>
    </w:p>
    <w:p w:rsidR="005958AE" w:rsidRPr="00FB4354" w:rsidRDefault="005958AE" w:rsidP="00FB4354">
      <w:r w:rsidRPr="00FB4354">
        <w:tab/>
      </w:r>
      <w:r w:rsidRPr="00FB4354">
        <w:tab/>
        <w:t>&lt;dependency&gt;</w:t>
      </w:r>
    </w:p>
    <w:p w:rsidR="007E4969" w:rsidRDefault="005958AE" w:rsidP="007E49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B4354">
        <w:tab/>
      </w:r>
      <w:r w:rsidRPr="00FB4354">
        <w:tab/>
        <w:t xml:space="preserve"> </w:t>
      </w:r>
      <w:r w:rsidR="007E496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E4969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7E4969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="007E4969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7E4969">
        <w:rPr>
          <w:rFonts w:ascii="Courier New" w:hAnsi="Courier New" w:cs="Courier New"/>
          <w:color w:val="000000"/>
          <w:kern w:val="0"/>
          <w:sz w:val="20"/>
          <w:szCs w:val="20"/>
        </w:rPr>
        <w:t>com.bj58.spat</w:t>
      </w:r>
      <w:r w:rsidR="007E4969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7E4969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="007E4969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E4969" w:rsidRDefault="007E4969" w:rsidP="007E4969">
      <w:pPr>
        <w:autoSpaceDE w:val="0"/>
        <w:autoSpaceDN w:val="0"/>
        <w:adjustRightInd w:val="0"/>
        <w:ind w:leftChars="400" w:left="9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com.bj58.spat.hades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E4969" w:rsidRDefault="007E4969" w:rsidP="007E4969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958AE" w:rsidRPr="00FB4354" w:rsidRDefault="005958AE" w:rsidP="007E4969">
      <w:r w:rsidRPr="00FB4354">
        <w:tab/>
      </w:r>
      <w:r w:rsidRPr="00FB4354">
        <w:tab/>
        <w:t>&lt;/dependency&gt;</w:t>
      </w:r>
    </w:p>
    <w:p w:rsidR="005958AE" w:rsidRPr="00FB4354" w:rsidRDefault="005958AE" w:rsidP="00FB4354">
      <w:r w:rsidRPr="00FB4354">
        <w:tab/>
        <w:t>&lt;/dependencies&gt;</w:t>
      </w:r>
      <w:bookmarkEnd w:id="61"/>
      <w:bookmarkEnd w:id="62"/>
    </w:p>
    <w:p w:rsidR="00CD29D0" w:rsidRPr="00FB4354" w:rsidRDefault="00CD29D0" w:rsidP="00FB4354">
      <w:r w:rsidRPr="00FB4354">
        <w:rPr>
          <w:rFonts w:hint="eastAsia"/>
        </w:rPr>
        <w:t>可以看到项目的引用增加了以下的</w:t>
      </w:r>
      <w:r w:rsidRPr="00FB4354">
        <w:rPr>
          <w:rFonts w:hint="eastAsia"/>
        </w:rPr>
        <w:t>Maven</w:t>
      </w:r>
      <w:r w:rsidRPr="00FB4354">
        <w:rPr>
          <w:rFonts w:hint="eastAsia"/>
        </w:rPr>
        <w:t>依赖</w:t>
      </w:r>
      <w:r w:rsidR="00353EB6" w:rsidRPr="00FB4354">
        <w:rPr>
          <w:rFonts w:hint="eastAsia"/>
        </w:rPr>
        <w:t>，表明依赖生效。</w:t>
      </w:r>
    </w:p>
    <w:p w:rsidR="00CD29D0" w:rsidRPr="00FB4354" w:rsidRDefault="00CD29D0" w:rsidP="00FB4354">
      <w:r w:rsidRPr="00FB4354">
        <w:rPr>
          <w:rFonts w:hint="eastAsia"/>
          <w:noProof/>
        </w:rPr>
        <w:lastRenderedPageBreak/>
        <w:drawing>
          <wp:inline distT="0" distB="0" distL="0" distR="0">
            <wp:extent cx="4267200" cy="49720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53D" w:rsidRPr="002E7DD1" w:rsidRDefault="00FB653D" w:rsidP="002E7DD1">
      <w:pPr>
        <w:pStyle w:val="3"/>
      </w:pPr>
      <w:bookmarkStart w:id="63" w:name="_Toc335141956"/>
      <w:r w:rsidRPr="002E7DD1">
        <w:rPr>
          <w:rFonts w:hint="eastAsia"/>
        </w:rPr>
        <w:t>创建</w:t>
      </w:r>
      <w:r w:rsidRPr="002E7DD1">
        <w:rPr>
          <w:rFonts w:hint="eastAsia"/>
        </w:rPr>
        <w:t>namespace</w:t>
      </w:r>
      <w:bookmarkEnd w:id="63"/>
    </w:p>
    <w:p w:rsidR="00FB653D" w:rsidRPr="00FB4354" w:rsidRDefault="00FB653D" w:rsidP="00FB4354">
      <w:r w:rsidRPr="00FB4354">
        <w:rPr>
          <w:rFonts w:hint="eastAsia"/>
          <w:noProof/>
        </w:rPr>
        <w:drawing>
          <wp:inline distT="0" distB="0" distL="0" distR="0">
            <wp:extent cx="2809875" cy="590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53D" w:rsidRPr="00FB4354" w:rsidRDefault="00C64E14" w:rsidP="00FB4354">
      <w:r>
        <w:rPr>
          <w:rFonts w:hint="eastAsia"/>
        </w:rPr>
        <w:tab/>
      </w:r>
      <w:r>
        <w:rPr>
          <w:rFonts w:hint="eastAsia"/>
        </w:rPr>
        <w:t>首先要创建</w:t>
      </w:r>
      <w:r>
        <w:rPr>
          <w:rFonts w:hint="eastAsia"/>
        </w:rPr>
        <w:t xml:space="preserve"> META-INF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并在其中</w:t>
      </w:r>
      <w:r w:rsidR="00683E6F">
        <w:rPr>
          <w:rFonts w:hint="eastAsia"/>
        </w:rPr>
        <w:t>建立</w:t>
      </w:r>
      <w:commentRangeStart w:id="64"/>
      <w:r w:rsidR="00683E6F" w:rsidRPr="00FB4354">
        <w:rPr>
          <w:rFonts w:hint="eastAsia"/>
        </w:rPr>
        <w:t>namespace.properties</w:t>
      </w:r>
      <w:commentRangeEnd w:id="64"/>
      <w:r w:rsidR="00683E6F">
        <w:rPr>
          <w:rStyle w:val="ad"/>
        </w:rPr>
        <w:commentReference w:id="64"/>
      </w:r>
      <w:r w:rsidR="00683E6F">
        <w:rPr>
          <w:rFonts w:hint="eastAsia"/>
        </w:rPr>
        <w:t>文件，</w:t>
      </w:r>
      <w:r w:rsidR="00FB653D" w:rsidRPr="00FB4354">
        <w:rPr>
          <w:rFonts w:hint="eastAsia"/>
        </w:rPr>
        <w:t>在</w:t>
      </w:r>
      <w:commentRangeStart w:id="65"/>
      <w:r w:rsidR="00FB653D" w:rsidRPr="00FB4354">
        <w:rPr>
          <w:rFonts w:hint="eastAsia"/>
        </w:rPr>
        <w:t>namespace.properties</w:t>
      </w:r>
      <w:commentRangeEnd w:id="65"/>
      <w:r w:rsidR="00641686">
        <w:rPr>
          <w:rStyle w:val="ad"/>
        </w:rPr>
        <w:commentReference w:id="65"/>
      </w:r>
      <w:r w:rsidR="00FB653D" w:rsidRPr="00FB4354">
        <w:rPr>
          <w:rFonts w:hint="eastAsia"/>
        </w:rPr>
        <w:t>中设置</w:t>
      </w:r>
      <w:r w:rsidR="00FB653D" w:rsidRPr="00FB4354">
        <w:rPr>
          <w:highlight w:val="blue"/>
        </w:rPr>
        <w:t>namespace=first</w:t>
      </w:r>
      <w:r w:rsidR="00FB653D" w:rsidRPr="00FB4354">
        <w:rPr>
          <w:rFonts w:hint="eastAsia"/>
        </w:rPr>
        <w:t>，标识自己的项目名称和配置文件目录等信息。</w:t>
      </w:r>
    </w:p>
    <w:p w:rsidR="005958AE" w:rsidRPr="002E7DD1" w:rsidRDefault="007C237E" w:rsidP="002E7DD1">
      <w:pPr>
        <w:pStyle w:val="3"/>
      </w:pPr>
      <w:bookmarkStart w:id="66" w:name="_Toc335141957"/>
      <w:r w:rsidRPr="002E7DD1">
        <w:rPr>
          <w:rFonts w:hint="eastAsia"/>
        </w:rPr>
        <w:t>创建包</w:t>
      </w:r>
      <w:bookmarkEnd w:id="66"/>
    </w:p>
    <w:p w:rsidR="00735CBB" w:rsidRPr="00FB4354" w:rsidRDefault="00273156" w:rsidP="00FB4354">
      <w:r w:rsidRPr="00FB4354">
        <w:rPr>
          <w:rFonts w:hint="eastAsia"/>
        </w:rPr>
        <w:t>创建包名为</w:t>
      </w:r>
      <w:r w:rsidRPr="00FB4354">
        <w:rPr>
          <w:rFonts w:hint="eastAsia"/>
        </w:rPr>
        <w:t>com.bj58.test.controllers</w:t>
      </w:r>
      <w:r w:rsidRPr="00FB4354">
        <w:rPr>
          <w:rFonts w:hint="eastAsia"/>
        </w:rPr>
        <w:t>的包用来存放</w:t>
      </w:r>
      <w:r w:rsidRPr="00FB4354">
        <w:rPr>
          <w:rFonts w:hint="eastAsia"/>
        </w:rPr>
        <w:t>controller</w:t>
      </w:r>
      <w:r w:rsidRPr="00FB4354">
        <w:rPr>
          <w:rFonts w:hint="eastAsia"/>
        </w:rPr>
        <w:t>。</w:t>
      </w:r>
    </w:p>
    <w:p w:rsidR="00273156" w:rsidRPr="00FB4354" w:rsidRDefault="00273156" w:rsidP="00FB4354">
      <w:r w:rsidRPr="00FB4354">
        <w:rPr>
          <w:noProof/>
        </w:rPr>
        <w:lastRenderedPageBreak/>
        <w:drawing>
          <wp:inline distT="0" distB="0" distL="0" distR="0">
            <wp:extent cx="5038725" cy="47434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156" w:rsidRPr="00FB4354" w:rsidRDefault="00273156" w:rsidP="00FB4354"/>
    <w:p w:rsidR="004A7A06" w:rsidRPr="002E7DD1" w:rsidRDefault="00E1676C" w:rsidP="002E7DD1">
      <w:pPr>
        <w:pStyle w:val="3"/>
      </w:pPr>
      <w:bookmarkStart w:id="67" w:name="_Toc335141958"/>
      <w:r w:rsidRPr="002E7DD1">
        <w:rPr>
          <w:rFonts w:hint="eastAsia"/>
        </w:rPr>
        <w:t>创建类</w:t>
      </w:r>
      <w:bookmarkEnd w:id="67"/>
    </w:p>
    <w:p w:rsidR="00FA5696" w:rsidRPr="00FB4354" w:rsidRDefault="00FA5696" w:rsidP="00FB4354">
      <w:r w:rsidRPr="00FB4354">
        <w:rPr>
          <w:rFonts w:hint="eastAsia"/>
        </w:rPr>
        <w:t>创建</w:t>
      </w:r>
      <w:r w:rsidRPr="00FB4354">
        <w:rPr>
          <w:rFonts w:hint="eastAsia"/>
        </w:rPr>
        <w:t>HelloController</w:t>
      </w:r>
      <w:r w:rsidRPr="00FB4354">
        <w:rPr>
          <w:rFonts w:hint="eastAsia"/>
        </w:rPr>
        <w:t>类，该类继承自</w:t>
      </w:r>
      <w:r w:rsidR="00F55C1B" w:rsidRPr="00FB4354">
        <w:rPr>
          <w:szCs w:val="20"/>
          <w:highlight w:val="lightGray"/>
        </w:rPr>
        <w:t>MvcController</w:t>
      </w:r>
    </w:p>
    <w:p w:rsidR="009F5850" w:rsidRPr="00FB4354" w:rsidRDefault="00FA5696" w:rsidP="00FB4354">
      <w:r w:rsidRPr="00FB4354">
        <w:rPr>
          <w:noProof/>
        </w:rPr>
        <w:lastRenderedPageBreak/>
        <w:drawing>
          <wp:inline distT="0" distB="0" distL="0" distR="0">
            <wp:extent cx="5248275" cy="42195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696" w:rsidRPr="00FB4354" w:rsidRDefault="001A1CC1" w:rsidP="00FB4354">
      <w:r w:rsidRPr="00FB4354">
        <w:rPr>
          <w:rFonts w:hint="eastAsia"/>
        </w:rPr>
        <w:t>并在该类添加以下</w:t>
      </w:r>
      <w:r w:rsidR="00374B55" w:rsidRPr="00FB4354">
        <w:rPr>
          <w:rFonts w:hint="eastAsia"/>
        </w:rPr>
        <w:t>内容</w:t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68" w:name="OLE_LINK7"/>
      <w:bookmarkStart w:id="69" w:name="OLE_LINK8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com.bj58.test.controllers;</w:t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com.bj58.spat.hades.ActionResult;</w:t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com.bj58.spat.hades.MvcController;</w:t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70" w:name="OLE_LINK11"/>
      <w:bookmarkStart w:id="71" w:name="OLE_LINK12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com.bj58.spat.hades.annotation.Path;</w:t>
      </w:r>
    </w:p>
    <w:bookmarkEnd w:id="70"/>
    <w:bookmarkEnd w:id="71"/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HelloController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MvcController{</w:t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72" w:name="OLE_LINK9"/>
      <w:bookmarkStart w:id="73" w:name="OLE_LINK10"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ActionResult hello(){</w:t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beat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.getModel().add(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ActionResult.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bookmarkEnd w:id="72"/>
    <w:bookmarkEnd w:id="73"/>
    <w:p w:rsidR="00652DE8" w:rsidRDefault="00652DE8" w:rsidP="00652D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bookmarkEnd w:id="68"/>
      <w:bookmarkEnd w:id="69"/>
    </w:p>
    <w:p w:rsidR="001A1CC1" w:rsidRDefault="00FD58D1" w:rsidP="00FB4354">
      <w:r>
        <w:rPr>
          <w:rFonts w:hint="eastAsia"/>
        </w:rPr>
        <w:t>在项目的</w:t>
      </w:r>
      <w:r>
        <w:rPr>
          <w:rFonts w:hint="eastAsia"/>
        </w:rPr>
        <w:t>src</w:t>
      </w:r>
      <w:r>
        <w:rPr>
          <w:rFonts w:hint="eastAsia"/>
        </w:rPr>
        <w:t>目录下创建如下目录结构，用来放置资源和模板文件。</w:t>
      </w:r>
    </w:p>
    <w:p w:rsidR="00FD58D1" w:rsidRDefault="00802FA0" w:rsidP="00FB4354">
      <w:r>
        <w:rPr>
          <w:noProof/>
        </w:rPr>
        <w:lastRenderedPageBreak/>
        <w:drawing>
          <wp:inline distT="0" distB="0" distL="0" distR="0">
            <wp:extent cx="2009775" cy="11334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8D1" w:rsidRDefault="0049116B" w:rsidP="00FB4354">
      <w:r>
        <w:rPr>
          <w:rFonts w:hint="eastAsia"/>
        </w:rPr>
        <w:t>views</w:t>
      </w:r>
      <w:r>
        <w:rPr>
          <w:rFonts w:hint="eastAsia"/>
        </w:rPr>
        <w:t>中用来放置</w:t>
      </w:r>
      <w:r>
        <w:rPr>
          <w:rFonts w:hint="eastAsia"/>
        </w:rPr>
        <w:t>velocity</w:t>
      </w:r>
      <w:r>
        <w:rPr>
          <w:rFonts w:hint="eastAsia"/>
        </w:rPr>
        <w:t>模板文件，</w:t>
      </w:r>
      <w:r>
        <w:rPr>
          <w:rFonts w:hint="eastAsia"/>
        </w:rPr>
        <w:t>resource</w:t>
      </w:r>
      <w:r>
        <w:rPr>
          <w:rFonts w:hint="eastAsia"/>
        </w:rPr>
        <w:t>用来放置项目的其他资源文件。</w:t>
      </w:r>
    </w:p>
    <w:p w:rsidR="00BC70C2" w:rsidRDefault="00BC70C2" w:rsidP="00FB4354">
      <w:r>
        <w:rPr>
          <w:rFonts w:hint="eastAsia"/>
        </w:rPr>
        <w:t>在</w:t>
      </w:r>
      <w:r>
        <w:rPr>
          <w:rFonts w:hint="eastAsia"/>
        </w:rPr>
        <w:t>views</w:t>
      </w:r>
      <w:r>
        <w:rPr>
          <w:rFonts w:hint="eastAsia"/>
        </w:rPr>
        <w:t>目录下创建</w:t>
      </w:r>
      <w:r>
        <w:rPr>
          <w:rFonts w:hint="eastAsia"/>
        </w:rPr>
        <w:t>hello.html</w:t>
      </w:r>
      <w:r w:rsidR="009D53F0">
        <w:rPr>
          <w:rFonts w:hint="eastAsia"/>
        </w:rPr>
        <w:t>内容：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74" w:name="OLE_LINK13"/>
      <w:bookmarkStart w:id="75" w:name="OLE_LINK14"/>
      <w:r>
        <w:rPr>
          <w:rFonts w:ascii="Courier New" w:hAnsi="Courier New" w:cs="Courier New"/>
          <w:kern w:val="0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html</w:t>
      </w:r>
      <w:r>
        <w:rPr>
          <w:rFonts w:ascii="Courier New" w:hAnsi="Courier New" w:cs="Courier New"/>
          <w:kern w:val="0"/>
          <w:sz w:val="20"/>
          <w:szCs w:val="20"/>
        </w:rPr>
        <w:t xml:space="preserve"> PUBLIC "-//W3C//DTD XHTML 1.0 Transitional//EN" "http://www.w3.org/TR/xhtml1/DTD/xhtml1-transitional.dtd"&gt;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&lt;html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xmlns</w:t>
      </w:r>
      <w:r>
        <w:rPr>
          <w:rFonts w:ascii="Courier New" w:hAnsi="Courier New" w:cs="Courier New"/>
          <w:kern w:val="0"/>
          <w:sz w:val="20"/>
          <w:szCs w:val="20"/>
        </w:rPr>
        <w:t>="http://www.w3.org/1999/xhtml"&gt;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&lt;head&gt;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&lt;meta content="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zh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cn</w:t>
      </w:r>
      <w:r>
        <w:rPr>
          <w:rFonts w:ascii="Courier New" w:hAnsi="Courier New" w:cs="Courier New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equiv</w:t>
      </w:r>
      <w:r>
        <w:rPr>
          <w:rFonts w:ascii="Courier New" w:hAnsi="Courier New" w:cs="Courier New"/>
          <w:kern w:val="0"/>
          <w:sz w:val="20"/>
          <w:szCs w:val="20"/>
        </w:rPr>
        <w:t>="Content-Language" /&gt;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&lt;meta content="text/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html</w:t>
      </w:r>
      <w:r>
        <w:rPr>
          <w:rFonts w:ascii="Courier New" w:hAnsi="Courier New" w:cs="Courier New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charset</w:t>
      </w:r>
      <w:r>
        <w:rPr>
          <w:rFonts w:ascii="Courier New" w:hAnsi="Courier New" w:cs="Courier New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utf</w:t>
      </w:r>
      <w:r>
        <w:rPr>
          <w:rFonts w:ascii="Courier New" w:hAnsi="Courier New" w:cs="Courier New"/>
          <w:kern w:val="0"/>
          <w:sz w:val="20"/>
          <w:szCs w:val="20"/>
        </w:rPr>
        <w:t xml:space="preserve">-8"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</w:t>
      </w:r>
      <w:r>
        <w:rPr>
          <w:rFonts w:ascii="Courier New" w:hAnsi="Courier New" w:cs="Courier New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equiv</w:t>
      </w:r>
      <w:r>
        <w:rPr>
          <w:rFonts w:ascii="Courier New" w:hAnsi="Courier New" w:cs="Courier New"/>
          <w:kern w:val="0"/>
          <w:sz w:val="20"/>
          <w:szCs w:val="20"/>
        </w:rPr>
        <w:t>="Content-Type" /&gt;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&lt;title&gt;hello&lt;/title&gt;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&lt;/head&gt;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&lt;body&gt;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&lt;p&gt;hello, $!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&lt;/p&gt;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&lt;/body&gt;</w:t>
      </w: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D53F0" w:rsidRDefault="009D53F0" w:rsidP="009D53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&lt;/html&gt;</w:t>
      </w:r>
      <w:bookmarkEnd w:id="74"/>
      <w:bookmarkEnd w:id="75"/>
    </w:p>
    <w:p w:rsidR="009D53F0" w:rsidRDefault="00FF4DFC" w:rsidP="00FB4354">
      <w:r>
        <w:rPr>
          <w:rFonts w:hint="eastAsia"/>
        </w:rPr>
        <w:t>考虑兼容性需要在</w:t>
      </w:r>
      <w:r>
        <w:rPr>
          <w:rFonts w:hint="eastAsia"/>
        </w:rPr>
        <w:t>WEB-INF</w:t>
      </w:r>
      <w:r>
        <w:rPr>
          <w:rFonts w:hint="eastAsia"/>
        </w:rPr>
        <w:t>下建立</w:t>
      </w:r>
      <w:r>
        <w:rPr>
          <w:rFonts w:hint="eastAsia"/>
        </w:rPr>
        <w:t xml:space="preserve"> web.xml </w:t>
      </w:r>
      <w:r>
        <w:rPr>
          <w:rFonts w:hint="eastAsia"/>
        </w:rPr>
        <w:t>内容为</w:t>
      </w:r>
    </w:p>
    <w:p w:rsidR="00FF4DFC" w:rsidRDefault="00FF4DFC" w:rsidP="00FF4D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FF4DFC" w:rsidRDefault="00FF4DFC" w:rsidP="00FF4D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FF4DFC" w:rsidRDefault="00FF4DFC" w:rsidP="00FF4D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"http://java.sun.com/xml/ns/javaee"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xmlns:web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"http://java.sun.com/xml/ns/javaee/web-app_2_5.xsd"</w:t>
      </w:r>
    </w:p>
    <w:p w:rsidR="00FF4DFC" w:rsidRDefault="00FF4DFC" w:rsidP="00FF4D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"http://java.sun.com/xml/ns/javaee http://java.sun.com/xml/ns/javaee/web-app_2_5.xsd"</w:t>
      </w:r>
    </w:p>
    <w:p w:rsidR="00FF4DFC" w:rsidRDefault="00FF4DFC" w:rsidP="00FF4D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"WebApp_ID"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"2.5"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F4DFC" w:rsidRDefault="00FF4DFC" w:rsidP="00FF4D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F4DFC" w:rsidRDefault="00FF4DFC" w:rsidP="00FF4D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F4DFC" w:rsidRPr="00FB4354" w:rsidRDefault="00FF4DFC" w:rsidP="00FF4DFC"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59B2" w:rsidRPr="002E7DD1" w:rsidRDefault="00291EBC" w:rsidP="002E7DD1">
      <w:pPr>
        <w:pStyle w:val="3"/>
      </w:pPr>
      <w:bookmarkStart w:id="76" w:name="_Toc335141959"/>
      <w:r w:rsidRPr="002E7DD1">
        <w:rPr>
          <w:rFonts w:hint="eastAsia"/>
        </w:rPr>
        <w:t>部署应用</w:t>
      </w:r>
      <w:bookmarkEnd w:id="76"/>
    </w:p>
    <w:p w:rsidR="00F74F78" w:rsidRPr="00FB4354" w:rsidRDefault="00F74F78" w:rsidP="00FB4354"/>
    <w:p w:rsidR="00F74F78" w:rsidRPr="00FB4354" w:rsidRDefault="00F74F78" w:rsidP="00FB4354">
      <w:r w:rsidRPr="00FB4354">
        <w:rPr>
          <w:rFonts w:hint="eastAsia"/>
        </w:rPr>
        <w:t>jetty</w:t>
      </w:r>
      <w:r w:rsidR="00F56DE9" w:rsidRPr="00FB4354">
        <w:rPr>
          <w:rFonts w:hint="eastAsia"/>
        </w:rPr>
        <w:t>是</w:t>
      </w:r>
      <w:r w:rsidR="00F56DE9" w:rsidRPr="00FB4354">
        <w:rPr>
          <w:rFonts w:hint="eastAsia"/>
        </w:rPr>
        <w:t>eclipse</w:t>
      </w:r>
      <w:r w:rsidR="00F56DE9" w:rsidRPr="00FB4354">
        <w:rPr>
          <w:rFonts w:hint="eastAsia"/>
        </w:rPr>
        <w:t>内置的服务容器，在开发过程中建议使用</w:t>
      </w:r>
      <w:r w:rsidR="00F56DE9" w:rsidRPr="00FB4354">
        <w:rPr>
          <w:rFonts w:hint="eastAsia"/>
        </w:rPr>
        <w:t>jetty</w:t>
      </w:r>
      <w:r w:rsidR="00F56DE9" w:rsidRPr="00FB4354">
        <w:rPr>
          <w:rFonts w:hint="eastAsia"/>
        </w:rPr>
        <w:t>作为测试容器。</w:t>
      </w:r>
    </w:p>
    <w:p w:rsidR="00F74F78" w:rsidRDefault="00B62FE7" w:rsidP="00FB4354">
      <w:r>
        <w:rPr>
          <w:rFonts w:hint="eastAsia"/>
        </w:rPr>
        <w:lastRenderedPageBreak/>
        <w:t>在</w:t>
      </w:r>
      <w:r>
        <w:rPr>
          <w:rFonts w:hint="eastAsia"/>
        </w:rPr>
        <w:t>pom.xml</w:t>
      </w:r>
      <w:r>
        <w:rPr>
          <w:rFonts w:hint="eastAsia"/>
        </w:rPr>
        <w:t>文件中添加以下内容：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finalName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com.bj58.test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finalName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http://wiki.eclipse.org/Jetty/Feature/Jetty_Maven_Plugin --&gt;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org.mortbay.jetty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jetty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stopPort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9966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stopPort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stopKey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foo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stopKey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scanIntervalSeconds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scanIntervalSeconds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connectors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connector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implementation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"org.eclipse.jetty.server.nio.SelectChannelConnector"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port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maxIdleTime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60000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maxIdleTime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connector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connectors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webAppConfig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/hello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webAppConfig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2FE7" w:rsidRDefault="00B62FE7" w:rsidP="00B62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FE7" w:rsidRDefault="00B62FE7" w:rsidP="00B62FE7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A0CD9" w:rsidRDefault="00EA0CD9" w:rsidP="00AE7A6D">
      <w:pPr>
        <w:rPr>
          <w:kern w:val="0"/>
        </w:rPr>
      </w:pPr>
      <w:r>
        <w:rPr>
          <w:rFonts w:hint="eastAsia"/>
          <w:kern w:val="0"/>
        </w:rPr>
        <w:t>右键单击项目</w:t>
      </w:r>
      <w:r w:rsidRPr="00EA0CD9">
        <w:rPr>
          <w:kern w:val="0"/>
        </w:rPr>
        <w:sym w:font="Wingdings" w:char="F0E0"/>
      </w:r>
      <w:r>
        <w:rPr>
          <w:rFonts w:hint="eastAsia"/>
          <w:kern w:val="0"/>
        </w:rPr>
        <w:t>Debug As</w:t>
      </w:r>
      <w:r w:rsidRPr="00EA0CD9">
        <w:rPr>
          <w:kern w:val="0"/>
        </w:rPr>
        <w:sym w:font="Wingdings" w:char="F0E0"/>
      </w:r>
      <w:r>
        <w:rPr>
          <w:rFonts w:hint="eastAsia"/>
          <w:kern w:val="0"/>
        </w:rPr>
        <w:t>Maven Build</w:t>
      </w:r>
      <w:r>
        <w:rPr>
          <w:rFonts w:hint="eastAsia"/>
          <w:kern w:val="0"/>
        </w:rPr>
        <w:t>弹出界面，在</w:t>
      </w:r>
      <w:r>
        <w:rPr>
          <w:rFonts w:hint="eastAsia"/>
          <w:kern w:val="0"/>
        </w:rPr>
        <w:t>Goals</w:t>
      </w:r>
      <w:r>
        <w:rPr>
          <w:rFonts w:hint="eastAsia"/>
          <w:kern w:val="0"/>
        </w:rPr>
        <w:t>中输入</w:t>
      </w:r>
      <w:r>
        <w:rPr>
          <w:rFonts w:hint="eastAsia"/>
          <w:kern w:val="0"/>
        </w:rPr>
        <w:t>:jetty:run</w:t>
      </w:r>
    </w:p>
    <w:p w:rsidR="00EA0CD9" w:rsidRDefault="00EA0CD9" w:rsidP="00B62FE7">
      <w:r>
        <w:rPr>
          <w:noProof/>
        </w:rPr>
        <w:lastRenderedPageBreak/>
        <w:drawing>
          <wp:inline distT="0" distB="0" distL="0" distR="0">
            <wp:extent cx="5274310" cy="418533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A3B" w:rsidRDefault="00AE1A3B" w:rsidP="00B62FE7">
      <w:r>
        <w:rPr>
          <w:rFonts w:hint="eastAsia"/>
        </w:rPr>
        <w:t>在浏览器中输入</w:t>
      </w:r>
      <w:r>
        <w:rPr>
          <w:rFonts w:hint="eastAsia"/>
        </w:rPr>
        <w:t>:127.0.0.1/hello/index</w:t>
      </w:r>
      <w:r w:rsidR="00D325F5">
        <w:rPr>
          <w:rFonts w:hint="eastAsia"/>
        </w:rPr>
        <w:t>，如果观察到如下结果，则证明服务正常。</w:t>
      </w:r>
    </w:p>
    <w:p w:rsidR="00AE1A3B" w:rsidRDefault="00AE1A3B" w:rsidP="00B62FE7">
      <w:r>
        <w:rPr>
          <w:noProof/>
        </w:rPr>
        <w:drawing>
          <wp:inline distT="0" distB="0" distL="0" distR="0">
            <wp:extent cx="5274310" cy="1236166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BBF" w:rsidRDefault="00A60BBF" w:rsidP="00B62FE7"/>
    <w:p w:rsidR="00A60BBF" w:rsidRPr="00FB4354" w:rsidRDefault="00A60BBF" w:rsidP="00B62FE7">
      <w:r>
        <w:rPr>
          <w:rFonts w:hint="eastAsia"/>
        </w:rPr>
        <w:t>如果是在生产环境发布，可以使用</w:t>
      </w:r>
      <w:r>
        <w:rPr>
          <w:rFonts w:hint="eastAsia"/>
        </w:rPr>
        <w:t xml:space="preserve">maven </w:t>
      </w:r>
      <w:r>
        <w:rPr>
          <w:rFonts w:hint="eastAsia"/>
        </w:rPr>
        <w:t>的</w:t>
      </w:r>
      <w:r>
        <w:rPr>
          <w:rFonts w:hint="eastAsia"/>
        </w:rPr>
        <w:t xml:space="preserve">package </w:t>
      </w:r>
      <w:r>
        <w:rPr>
          <w:rFonts w:hint="eastAsia"/>
        </w:rPr>
        <w:t>打包成</w:t>
      </w:r>
      <w:r>
        <w:rPr>
          <w:rFonts w:hint="eastAsia"/>
        </w:rPr>
        <w:t>war</w:t>
      </w:r>
      <w:r>
        <w:rPr>
          <w:rFonts w:hint="eastAsia"/>
        </w:rPr>
        <w:t>包，然后部署在</w:t>
      </w:r>
      <w:r>
        <w:rPr>
          <w:rFonts w:hint="eastAsia"/>
        </w:rPr>
        <w:t>Tomcat</w:t>
      </w:r>
      <w:r>
        <w:rPr>
          <w:rFonts w:hint="eastAsia"/>
        </w:rPr>
        <w:t>下。</w:t>
      </w:r>
    </w:p>
    <w:p w:rsidR="00443B6C" w:rsidRPr="008061B3" w:rsidRDefault="00443B6C" w:rsidP="008061B3">
      <w:pPr>
        <w:pStyle w:val="1"/>
      </w:pPr>
      <w:bookmarkStart w:id="77" w:name="_Toc335141960"/>
      <w:r w:rsidRPr="008061B3">
        <w:rPr>
          <w:rFonts w:hint="eastAsia"/>
        </w:rPr>
        <w:t>附录</w:t>
      </w:r>
      <w:bookmarkEnd w:id="77"/>
    </w:p>
    <w:p w:rsidR="00612195" w:rsidRDefault="00923FF4" w:rsidP="00D65ABB">
      <w:pPr>
        <w:pStyle w:val="2"/>
        <w:numPr>
          <w:ilvl w:val="0"/>
          <w:numId w:val="8"/>
        </w:numPr>
      </w:pPr>
      <w:bookmarkStart w:id="78" w:name="_Toc335141961"/>
      <w:r>
        <w:rPr>
          <w:rFonts w:hint="eastAsia"/>
        </w:rPr>
        <w:t>HADES</w:t>
      </w:r>
      <w:r w:rsidR="00612195">
        <w:rPr>
          <w:rFonts w:hint="eastAsia"/>
        </w:rPr>
        <w:t>与</w:t>
      </w:r>
      <w:r w:rsidR="00612195">
        <w:rPr>
          <w:rFonts w:hint="eastAsia"/>
        </w:rPr>
        <w:t>Spring</w:t>
      </w:r>
      <w:commentRangeStart w:id="79"/>
      <w:r w:rsidR="00612195">
        <w:rPr>
          <w:rFonts w:hint="eastAsia"/>
        </w:rPr>
        <w:t>比较</w:t>
      </w:r>
      <w:commentRangeEnd w:id="79"/>
      <w:r w:rsidR="0065784C">
        <w:rPr>
          <w:rStyle w:val="ad"/>
          <w:rFonts w:asciiTheme="minorHAnsi" w:eastAsiaTheme="minorEastAsia" w:hAnsiTheme="minorHAnsi" w:cstheme="minorBidi"/>
          <w:b w:val="0"/>
          <w:bCs w:val="0"/>
        </w:rPr>
        <w:commentReference w:id="79"/>
      </w:r>
      <w:bookmarkEnd w:id="78"/>
    </w:p>
    <w:tbl>
      <w:tblPr>
        <w:tblW w:w="12960" w:type="dxa"/>
        <w:tblCellMar>
          <w:left w:w="0" w:type="dxa"/>
          <w:right w:w="0" w:type="dxa"/>
        </w:tblCellMar>
        <w:tblLook w:val="04A0"/>
      </w:tblPr>
      <w:tblGrid>
        <w:gridCol w:w="2696"/>
        <w:gridCol w:w="3685"/>
        <w:gridCol w:w="6579"/>
      </w:tblGrid>
      <w:tr w:rsidR="00807F5C" w:rsidRPr="00807F5C" w:rsidTr="00807F5C">
        <w:trPr>
          <w:trHeight w:val="584"/>
        </w:trPr>
        <w:tc>
          <w:tcPr>
            <w:tcW w:w="26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807F5C">
              <w:rPr>
                <w:rFonts w:ascii="Calibri" w:eastAsia="宋体" w:hAnsi="Calibri" w:cs="Calibri"/>
                <w:b/>
                <w:bCs/>
                <w:color w:val="FFFFFF"/>
                <w:kern w:val="24"/>
                <w:sz w:val="36"/>
                <w:szCs w:val="36"/>
              </w:rPr>
              <w:t xml:space="preserve">Spring MVC </w:t>
            </w:r>
          </w:p>
        </w:tc>
        <w:tc>
          <w:tcPr>
            <w:tcW w:w="65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DDD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923FF4" w:rsidP="00807F5C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Calibri" w:eastAsia="宋体" w:hAnsi="Calibri" w:cs="Calibri"/>
                <w:b/>
                <w:bCs/>
                <w:color w:val="FFFFFF"/>
                <w:kern w:val="24"/>
                <w:sz w:val="36"/>
                <w:szCs w:val="36"/>
              </w:rPr>
              <w:t>HADES</w:t>
            </w:r>
            <w:r w:rsidR="00807F5C" w:rsidRPr="00807F5C">
              <w:rPr>
                <w:rFonts w:ascii="Calibri" w:eastAsia="宋体" w:hAnsi="Calibri" w:cs="Calibri"/>
                <w:b/>
                <w:bCs/>
                <w:color w:val="FFFFFF"/>
                <w:kern w:val="24"/>
                <w:sz w:val="36"/>
                <w:szCs w:val="36"/>
              </w:rPr>
              <w:t xml:space="preserve">.MVC </w:t>
            </w:r>
          </w:p>
        </w:tc>
      </w:tr>
      <w:tr w:rsidR="00807F5C" w:rsidRPr="00807F5C" w:rsidTr="00807F5C">
        <w:trPr>
          <w:trHeight w:val="584"/>
        </w:trPr>
        <w:tc>
          <w:tcPr>
            <w:tcW w:w="26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lastRenderedPageBreak/>
              <w:t>配置文件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Web.xml, applicationcontext.xml </w:t>
            </w:r>
          </w:p>
        </w:tc>
        <w:tc>
          <w:tcPr>
            <w:tcW w:w="65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无（可选）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</w:tr>
      <w:tr w:rsidR="00807F5C" w:rsidRPr="00807F5C" w:rsidTr="00807F5C">
        <w:trPr>
          <w:trHeight w:val="584"/>
        </w:trPr>
        <w:tc>
          <w:tcPr>
            <w:tcW w:w="2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Controller 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@Controller </w:t>
            </w:r>
          </w:p>
        </w:tc>
        <w:tc>
          <w:tcPr>
            <w:tcW w:w="6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约定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</w:tr>
      <w:tr w:rsidR="00807F5C" w:rsidRPr="00807F5C" w:rsidTr="00807F5C">
        <w:trPr>
          <w:trHeight w:val="584"/>
        </w:trPr>
        <w:tc>
          <w:tcPr>
            <w:tcW w:w="2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url </w:t>
            </w: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匹配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@RequestMapping </w:t>
            </w:r>
          </w:p>
        </w:tc>
        <w:tc>
          <w:tcPr>
            <w:tcW w:w="6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>@Path</w:t>
            </w:r>
          </w:p>
        </w:tc>
      </w:tr>
      <w:tr w:rsidR="00807F5C" w:rsidRPr="00807F5C" w:rsidTr="00807F5C">
        <w:trPr>
          <w:trHeight w:val="584"/>
        </w:trPr>
        <w:tc>
          <w:tcPr>
            <w:tcW w:w="2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运行监控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无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6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运行时间，健康状况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</w:tr>
      <w:tr w:rsidR="00807F5C" w:rsidRPr="00807F5C" w:rsidTr="00807F5C">
        <w:trPr>
          <w:trHeight w:val="584"/>
        </w:trPr>
        <w:tc>
          <w:tcPr>
            <w:tcW w:w="2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复杂度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复杂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6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简单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</w:tr>
      <w:tr w:rsidR="00807F5C" w:rsidRPr="00807F5C" w:rsidTr="00807F5C">
        <w:trPr>
          <w:trHeight w:val="584"/>
        </w:trPr>
        <w:tc>
          <w:tcPr>
            <w:tcW w:w="2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可扩展性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</w:p>
        </w:tc>
        <w:tc>
          <w:tcPr>
            <w:tcW w:w="6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易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</w:tr>
      <w:tr w:rsidR="00807F5C" w:rsidRPr="00807F5C" w:rsidTr="00807F5C">
        <w:trPr>
          <w:trHeight w:val="584"/>
        </w:trPr>
        <w:tc>
          <w:tcPr>
            <w:tcW w:w="2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拦截器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复杂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6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9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简单，强大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</w:tr>
      <w:tr w:rsidR="00807F5C" w:rsidRPr="00807F5C" w:rsidTr="00807F5C">
        <w:trPr>
          <w:trHeight w:val="584"/>
        </w:trPr>
        <w:tc>
          <w:tcPr>
            <w:tcW w:w="2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出错处理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无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  <w:tc>
          <w:tcPr>
            <w:tcW w:w="65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7F5C" w:rsidRPr="00807F5C" w:rsidRDefault="00807F5C" w:rsidP="00807F5C">
            <w:pPr>
              <w:widowControl/>
              <w:jc w:val="left"/>
              <w:rPr>
                <w:rFonts w:ascii="Arial" w:eastAsia="宋体" w:hAnsi="Arial" w:cs="Arial"/>
                <w:kern w:val="0"/>
              </w:rPr>
            </w:pPr>
            <w:r w:rsidRPr="00807F5C">
              <w:rPr>
                <w:rFonts w:ascii="Calibri" w:eastAsia="宋体" w:hAnsi="Arial" w:cs="Arial"/>
                <w:color w:val="000000"/>
                <w:kern w:val="24"/>
              </w:rPr>
              <w:t>简单，强大</w:t>
            </w:r>
            <w:r w:rsidRPr="00807F5C">
              <w:rPr>
                <w:rFonts w:ascii="Calibri" w:eastAsia="宋体" w:hAnsi="Calibri" w:cs="Calibri"/>
                <w:color w:val="000000"/>
                <w:kern w:val="24"/>
              </w:rPr>
              <w:t xml:space="preserve"> </w:t>
            </w:r>
          </w:p>
        </w:tc>
      </w:tr>
    </w:tbl>
    <w:p w:rsidR="00612195" w:rsidRDefault="00612195" w:rsidP="00612195"/>
    <w:p w:rsidR="00485B7C" w:rsidRDefault="00485B7C" w:rsidP="008317B0">
      <w:pPr>
        <w:pStyle w:val="2"/>
      </w:pPr>
      <w:bookmarkStart w:id="80" w:name="_Toc335141962"/>
      <w:r>
        <w:rPr>
          <w:rFonts w:hint="eastAsia"/>
        </w:rPr>
        <w:t>可选组件</w:t>
      </w:r>
      <w:bookmarkEnd w:id="80"/>
    </w:p>
    <w:p w:rsidR="004A4CAD" w:rsidRDefault="004A4CAD" w:rsidP="004A4CAD">
      <w:pPr>
        <w:pStyle w:val="3"/>
        <w:rPr>
          <w:lang w:val="zh-CN"/>
        </w:rPr>
      </w:pPr>
      <w:bookmarkStart w:id="81" w:name="_Toc335141963"/>
      <w:r>
        <w:rPr>
          <w:rFonts w:hint="eastAsia"/>
          <w:lang w:val="zh-CN"/>
        </w:rPr>
        <w:t>memcache</w:t>
      </w:r>
      <w:r>
        <w:rPr>
          <w:rFonts w:hint="eastAsia"/>
          <w:lang w:val="zh-CN"/>
        </w:rPr>
        <w:t>客户端</w:t>
      </w:r>
      <w:bookmarkEnd w:id="81"/>
    </w:p>
    <w:p w:rsidR="004A4CAD" w:rsidRPr="004A4CAD" w:rsidRDefault="0099760D" w:rsidP="004A4CAD">
      <w:pPr>
        <w:ind w:firstLine="420"/>
        <w:rPr>
          <w:lang w:val="zh-CN"/>
        </w:rPr>
      </w:pPr>
      <w:r w:rsidRPr="00FB4354">
        <w:rPr>
          <w:rFonts w:hint="eastAsia"/>
        </w:rPr>
        <w:t>58</w:t>
      </w:r>
      <w:r>
        <w:rPr>
          <w:rFonts w:hint="eastAsia"/>
        </w:rPr>
        <w:t>同城</w:t>
      </w:r>
      <w:r w:rsidR="004A4CAD">
        <w:rPr>
          <w:rFonts w:hint="eastAsia"/>
          <w:lang w:val="zh-CN"/>
        </w:rPr>
        <w:t>内部使用的</w:t>
      </w:r>
      <w:r w:rsidR="004A4CAD">
        <w:rPr>
          <w:rFonts w:hint="eastAsia"/>
          <w:lang w:val="zh-CN"/>
        </w:rPr>
        <w:t>memcache</w:t>
      </w:r>
      <w:r w:rsidR="004A4CAD">
        <w:rPr>
          <w:rFonts w:hint="eastAsia"/>
          <w:lang w:val="zh-CN"/>
        </w:rPr>
        <w:t>客户端通过异步访问、和二进制存储大大提高了系统性能。</w:t>
      </w:r>
    </w:p>
    <w:p w:rsidR="004A4CAD" w:rsidRDefault="004A4CAD" w:rsidP="004A4CAD">
      <w:pPr>
        <w:pStyle w:val="3"/>
        <w:rPr>
          <w:lang w:val="zh-CN"/>
        </w:rPr>
      </w:pPr>
      <w:bookmarkStart w:id="82" w:name="_Toc335141964"/>
      <w:r>
        <w:rPr>
          <w:rFonts w:hint="eastAsia"/>
          <w:lang w:val="zh-CN"/>
        </w:rPr>
        <w:t>数据访问层</w:t>
      </w:r>
      <w:bookmarkEnd w:id="82"/>
      <w:r w:rsidR="0049033F">
        <w:rPr>
          <w:lang w:val="zh-CN"/>
        </w:rPr>
        <w:t xml:space="preserve"> </w:t>
      </w:r>
    </w:p>
    <w:p w:rsidR="0049033F" w:rsidRDefault="00591868" w:rsidP="0049033F">
      <w:pPr>
        <w:ind w:firstLine="420"/>
        <w:rPr>
          <w:lang w:val="zh-CN"/>
        </w:rPr>
      </w:pPr>
      <w:r>
        <w:rPr>
          <w:rFonts w:hint="eastAsia"/>
          <w:lang w:val="zh-CN"/>
        </w:rPr>
        <w:t>58</w:t>
      </w:r>
      <w:r>
        <w:rPr>
          <w:rFonts w:hint="eastAsia"/>
          <w:lang w:val="zh-CN"/>
        </w:rPr>
        <w:t>同城</w:t>
      </w:r>
      <w:r w:rsidR="0049033F">
        <w:rPr>
          <w:rFonts w:hint="eastAsia"/>
          <w:lang w:val="zh-CN"/>
        </w:rPr>
        <w:t>通过</w:t>
      </w:r>
      <w:commentRangeStart w:id="83"/>
      <w:r w:rsidR="0049033F">
        <w:rPr>
          <w:rFonts w:hint="eastAsia"/>
          <w:lang w:val="zh-CN"/>
        </w:rPr>
        <w:t>dal</w:t>
      </w:r>
      <w:commentRangeEnd w:id="83"/>
      <w:r w:rsidR="00C91EE4">
        <w:rPr>
          <w:rStyle w:val="ad"/>
        </w:rPr>
        <w:commentReference w:id="83"/>
      </w:r>
      <w:r w:rsidR="0049033F">
        <w:rPr>
          <w:rFonts w:hint="eastAsia"/>
          <w:lang w:val="zh-CN"/>
        </w:rPr>
        <w:t>组件对数据库进行访问。</w:t>
      </w:r>
    </w:p>
    <w:p w:rsidR="0049033F" w:rsidRPr="0049033F" w:rsidRDefault="0049033F" w:rsidP="0049033F">
      <w:pPr>
        <w:ind w:firstLine="420"/>
        <w:rPr>
          <w:lang w:val="zh-CN"/>
        </w:rPr>
      </w:pPr>
      <w:r>
        <w:rPr>
          <w:lang w:val="zh-CN"/>
        </w:rPr>
        <w:t>D</w:t>
      </w:r>
      <w:r>
        <w:rPr>
          <w:rFonts w:hint="eastAsia"/>
          <w:lang w:val="zh-CN"/>
        </w:rPr>
        <w:t>AL</w:t>
      </w:r>
      <w:r>
        <w:rPr>
          <w:rFonts w:hint="eastAsia"/>
          <w:lang w:val="zh-CN"/>
        </w:rPr>
        <w:t>组件属于简单的</w:t>
      </w:r>
      <w:r>
        <w:rPr>
          <w:rFonts w:hint="eastAsia"/>
          <w:lang w:val="zh-CN"/>
        </w:rPr>
        <w:t>ORM</w:t>
      </w:r>
      <w:r>
        <w:rPr>
          <w:rFonts w:hint="eastAsia"/>
          <w:lang w:val="zh-CN"/>
        </w:rPr>
        <w:t>组件，能够实现对数据库的面向对象封装。</w:t>
      </w:r>
    </w:p>
    <w:p w:rsidR="004A4CAD" w:rsidRDefault="00360FC3" w:rsidP="004A4CAD">
      <w:pPr>
        <w:pStyle w:val="3"/>
        <w:rPr>
          <w:lang w:val="zh-CN"/>
        </w:rPr>
      </w:pPr>
      <w:bookmarkStart w:id="84" w:name="_Toc335141965"/>
      <w:r>
        <w:rPr>
          <w:rFonts w:hint="eastAsia"/>
          <w:lang w:val="zh-CN"/>
        </w:rPr>
        <w:t>支持</w:t>
      </w:r>
      <w:r>
        <w:rPr>
          <w:rFonts w:hint="eastAsia"/>
          <w:lang w:val="zh-CN"/>
        </w:rPr>
        <w:t>HA</w:t>
      </w:r>
      <w:r>
        <w:rPr>
          <w:rFonts w:hint="eastAsia"/>
          <w:lang w:val="zh-CN"/>
        </w:rPr>
        <w:t>数据库连接池</w:t>
      </w:r>
      <w:bookmarkEnd w:id="84"/>
    </w:p>
    <w:p w:rsidR="0063040D" w:rsidRDefault="009137A5" w:rsidP="00360FC3">
      <w:pPr>
        <w:rPr>
          <w:lang w:val="zh-CN"/>
        </w:rPr>
      </w:pPr>
      <w:r>
        <w:rPr>
          <w:rFonts w:hint="eastAsia"/>
          <w:lang w:val="zh-CN"/>
        </w:rPr>
        <w:tab/>
      </w:r>
      <w:r w:rsidR="00591868" w:rsidRPr="00E83C06">
        <w:rPr>
          <w:lang w:val="zh-CN"/>
        </w:rPr>
        <w:t>58</w:t>
      </w:r>
      <w:r w:rsidR="00591868" w:rsidRPr="00E83C06">
        <w:rPr>
          <w:rFonts w:hint="eastAsia"/>
          <w:lang w:val="zh-CN"/>
        </w:rPr>
        <w:t>同城</w:t>
      </w:r>
      <w:r>
        <w:rPr>
          <w:rFonts w:hint="eastAsia"/>
          <w:lang w:val="zh-CN"/>
        </w:rPr>
        <w:t>通过支持</w:t>
      </w:r>
      <w:r>
        <w:rPr>
          <w:rFonts w:hint="eastAsia"/>
          <w:lang w:val="zh-CN"/>
        </w:rPr>
        <w:t>HA</w:t>
      </w:r>
      <w:r>
        <w:rPr>
          <w:rFonts w:hint="eastAsia"/>
          <w:lang w:val="zh-CN"/>
        </w:rPr>
        <w:t>的数据库连接池</w:t>
      </w:r>
      <w:r w:rsidR="001C27F8">
        <w:rPr>
          <w:rFonts w:hint="eastAsia"/>
          <w:lang w:val="zh-CN"/>
        </w:rPr>
        <w:t>，</w:t>
      </w:r>
      <w:r>
        <w:rPr>
          <w:rFonts w:hint="eastAsia"/>
          <w:lang w:val="zh-CN"/>
        </w:rPr>
        <w:t>实现</w:t>
      </w:r>
      <w:r w:rsidR="001C27F8">
        <w:rPr>
          <w:rFonts w:hint="eastAsia"/>
          <w:lang w:val="zh-CN"/>
        </w:rPr>
        <w:t>数据库宕机时的业务处理。</w:t>
      </w:r>
    </w:p>
    <w:p w:rsidR="009137A5" w:rsidRPr="00360FC3" w:rsidRDefault="009137A5" w:rsidP="00360FC3">
      <w:pPr>
        <w:rPr>
          <w:lang w:val="zh-CN"/>
        </w:rPr>
      </w:pPr>
      <w:r>
        <w:rPr>
          <w:rFonts w:hint="eastAsia"/>
          <w:lang w:val="zh-CN"/>
        </w:rPr>
        <w:t>等等。。。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我们会陆续开源内部使用的优秀组件。</w:t>
      </w:r>
    </w:p>
    <w:p w:rsidR="008317B0" w:rsidRPr="008317B0" w:rsidRDefault="008317B0" w:rsidP="008317B0"/>
    <w:p w:rsidR="002C0138" w:rsidRPr="009A732A" w:rsidRDefault="002C0138" w:rsidP="00D65ABB">
      <w:pPr>
        <w:pStyle w:val="2"/>
        <w:numPr>
          <w:ilvl w:val="0"/>
          <w:numId w:val="8"/>
        </w:numPr>
      </w:pPr>
      <w:bookmarkStart w:id="85" w:name="_Toc335141966"/>
      <w:r w:rsidRPr="009A732A">
        <w:rPr>
          <w:rFonts w:hint="eastAsia"/>
        </w:rPr>
        <w:lastRenderedPageBreak/>
        <w:t>参考文档</w:t>
      </w:r>
      <w:bookmarkEnd w:id="85"/>
    </w:p>
    <w:p w:rsidR="00E21494" w:rsidRPr="00FB4354" w:rsidRDefault="00E21494" w:rsidP="00FB4354">
      <w:r w:rsidRPr="00FB4354">
        <w:rPr>
          <w:rFonts w:hint="eastAsia"/>
        </w:rPr>
        <w:t>《</w:t>
      </w:r>
      <w:bookmarkStart w:id="86" w:name="OLE_LINK3"/>
      <w:bookmarkStart w:id="87" w:name="OLE_LINK4"/>
      <w:r w:rsidRPr="00FB4354">
        <w:rPr>
          <w:rFonts w:hint="eastAsia"/>
        </w:rPr>
        <w:t>Spring</w:t>
      </w:r>
      <w:bookmarkEnd w:id="86"/>
      <w:bookmarkEnd w:id="87"/>
      <w:r w:rsidRPr="00FB4354">
        <w:rPr>
          <w:rFonts w:hint="eastAsia"/>
        </w:rPr>
        <w:t>开发文档》</w:t>
      </w:r>
    </w:p>
    <w:p w:rsidR="00E21494" w:rsidRPr="009A732A" w:rsidRDefault="00E21494" w:rsidP="00FB4354">
      <w:pPr>
        <w:pStyle w:val="2"/>
        <w:rPr>
          <w:szCs w:val="24"/>
        </w:rPr>
      </w:pPr>
      <w:bookmarkStart w:id="88" w:name="_Toc335141967"/>
      <w:r w:rsidRPr="009A732A">
        <w:rPr>
          <w:rFonts w:hint="eastAsia"/>
        </w:rPr>
        <w:t>术语与缩写技术</w:t>
      </w:r>
      <w:bookmarkEnd w:id="88"/>
    </w:p>
    <w:p w:rsidR="00E21494" w:rsidRPr="00310A01" w:rsidRDefault="00E21494" w:rsidP="00FB4354">
      <w:pPr>
        <w:pStyle w:val="ab"/>
      </w:pPr>
      <w:r w:rsidRPr="00310A01">
        <w:rPr>
          <w:rFonts w:hint="eastAsia"/>
        </w:rPr>
        <w:t>MVC模式：</w:t>
      </w:r>
      <w:r w:rsidRPr="00310A01">
        <w:t>MVC架构是"Model-View-Controller"的缩写，中文翻译为"模型-视图-控制器"。MVC</w:t>
      </w:r>
      <w:hyperlink r:id="rId26" w:tgtFrame="_blank" w:history="1">
        <w:r w:rsidRPr="00310A01">
          <w:rPr>
            <w:rStyle w:val="a6"/>
          </w:rPr>
          <w:t>应用程序</w:t>
        </w:r>
      </w:hyperlink>
      <w:r w:rsidRPr="00310A01">
        <w:t>总是由这三个部分组成。Event(事件)导致Controller改变Model或View，或者同时改变两者。只要Controller改变了</w:t>
      </w:r>
      <w:r>
        <w:t>Model</w:t>
      </w:r>
      <w:r w:rsidRPr="00310A01">
        <w:t>的数据或者属性，所有依赖的View都会自动更新。类似的，只要Controller改变了View，View会从潜在的Model中获取数据来刷新自己。</w:t>
      </w:r>
    </w:p>
    <w:p w:rsidR="00E21494" w:rsidRDefault="00E21494" w:rsidP="00FB4354">
      <w:r w:rsidRPr="00FB4354">
        <w:rPr>
          <w:rFonts w:hint="eastAsia"/>
        </w:rPr>
        <w:t>Interceptor</w:t>
      </w:r>
      <w:r w:rsidRPr="00FB4354">
        <w:rPr>
          <w:rFonts w:hint="eastAsia"/>
        </w:rPr>
        <w:t>：拦截器，是</w:t>
      </w:r>
      <w:r w:rsidR="00923FF4">
        <w:rPr>
          <w:rFonts w:hint="eastAsia"/>
        </w:rPr>
        <w:t>HADES</w:t>
      </w:r>
      <w:r w:rsidRPr="00FB4354">
        <w:rPr>
          <w:rFonts w:hint="eastAsia"/>
        </w:rPr>
        <w:t>里一项基本概念，其主要作用是对符合某一条件的</w:t>
      </w:r>
      <w:r w:rsidRPr="00FB4354">
        <w:rPr>
          <w:rFonts w:hint="eastAsia"/>
        </w:rPr>
        <w:t>http</w:t>
      </w:r>
      <w:r w:rsidRPr="00FB4354">
        <w:rPr>
          <w:rFonts w:hint="eastAsia"/>
        </w:rPr>
        <w:t>请求进行过滤处理，</w:t>
      </w:r>
      <w:r w:rsidRPr="00FB4354">
        <w:rPr>
          <w:rFonts w:hint="eastAsia"/>
        </w:rPr>
        <w:t>interceptor</w:t>
      </w:r>
      <w:r w:rsidRPr="00FB4354">
        <w:rPr>
          <w:rFonts w:hint="eastAsia"/>
        </w:rPr>
        <w:t>可以分为前置和后置两种，分别作用于请求到达处理前和响应离开前。</w:t>
      </w:r>
    </w:p>
    <w:p w:rsidR="005214AF" w:rsidRPr="00FB4354" w:rsidRDefault="005214AF" w:rsidP="00FB4354"/>
    <w:p w:rsidR="00E21494" w:rsidRDefault="00E21494" w:rsidP="00FB4354">
      <w:r w:rsidRPr="00FB4354">
        <w:rPr>
          <w:rFonts w:hint="eastAsia"/>
        </w:rPr>
        <w:t>Controller</w:t>
      </w:r>
      <w:r w:rsidRPr="00FB4354">
        <w:rPr>
          <w:rFonts w:hint="eastAsia"/>
        </w:rPr>
        <w:t>：控制器，是</w:t>
      </w:r>
      <w:r w:rsidR="00923FF4">
        <w:rPr>
          <w:rFonts w:hint="eastAsia"/>
        </w:rPr>
        <w:t>HADES</w:t>
      </w:r>
      <w:r w:rsidRPr="00FB4354">
        <w:rPr>
          <w:rFonts w:hint="eastAsia"/>
        </w:rPr>
        <w:t>中起应用业务处理的主</w:t>
      </w:r>
      <w:r w:rsidRPr="00FB4354">
        <w:t>控制器</w:t>
      </w:r>
      <w:r w:rsidRPr="00FB4354">
        <w:rPr>
          <w:rFonts w:hint="eastAsia"/>
        </w:rPr>
        <w:t>，其接收</w:t>
      </w:r>
      <w:r w:rsidRPr="00FB4354">
        <w:t>用户的输入并调用模型和视图去完成用户的需求。所以当单击</w:t>
      </w:r>
      <w:r w:rsidRPr="00FB4354">
        <w:t>Web</w:t>
      </w:r>
      <w:r w:rsidRPr="00FB4354">
        <w:t>页面中的超链接</w:t>
      </w:r>
      <w:r w:rsidRPr="00FB4354">
        <w:rPr>
          <w:rFonts w:hint="eastAsia"/>
        </w:rPr>
        <w:t>并</w:t>
      </w:r>
      <w:r w:rsidRPr="00FB4354">
        <w:t>发送</w:t>
      </w:r>
      <w:r w:rsidRPr="00FB4354">
        <w:rPr>
          <w:rFonts w:hint="eastAsia"/>
        </w:rPr>
        <w:t>数据</w:t>
      </w:r>
      <w:r w:rsidRPr="00FB4354">
        <w:t>时，</w:t>
      </w:r>
      <w:r w:rsidRPr="00FB4354">
        <w:rPr>
          <w:rFonts w:hint="eastAsia"/>
        </w:rPr>
        <w:t>Controller</w:t>
      </w:r>
      <w:r w:rsidRPr="00FB4354">
        <w:t>本身不输出任何东西和做任何处理。它只是接收请求并决定调用哪个模型构件去处理请求，然后再确定用哪个视图来显示返回的数据。</w:t>
      </w:r>
    </w:p>
    <w:p w:rsidR="005214AF" w:rsidRPr="00FB4354" w:rsidRDefault="005214AF" w:rsidP="00FB4354"/>
    <w:p w:rsidR="00E21494" w:rsidRDefault="00E21494" w:rsidP="00FB4354">
      <w:r w:rsidRPr="00FB4354">
        <w:rPr>
          <w:rFonts w:hint="eastAsia"/>
        </w:rPr>
        <w:t>BeatContext</w:t>
      </w:r>
      <w:r w:rsidRPr="00FB4354">
        <w:rPr>
          <w:rFonts w:hint="eastAsia"/>
        </w:rPr>
        <w:t>：即应用上下文，是每一个请求在</w:t>
      </w:r>
      <w:r w:rsidR="00923FF4">
        <w:rPr>
          <w:rFonts w:hint="eastAsia"/>
        </w:rPr>
        <w:t>HADES</w:t>
      </w:r>
      <w:r w:rsidRPr="00FB4354">
        <w:rPr>
          <w:rFonts w:hint="eastAsia"/>
        </w:rPr>
        <w:t>中的所有信息的集合，其中包含了原始的请求信息和响应流，</w:t>
      </w:r>
      <w:r w:rsidRPr="00FB4354">
        <w:rPr>
          <w:rFonts w:hint="eastAsia"/>
        </w:rPr>
        <w:t>BeatContext</w:t>
      </w:r>
      <w:r w:rsidRPr="00FB4354">
        <w:rPr>
          <w:rFonts w:hint="eastAsia"/>
        </w:rPr>
        <w:t>中的</w:t>
      </w:r>
      <w:r w:rsidRPr="00FB4354">
        <w:t xml:space="preserve"> Model  </w:t>
      </w:r>
      <w:r w:rsidRPr="00FB4354">
        <w:rPr>
          <w:rFonts w:hint="eastAsia"/>
        </w:rPr>
        <w:t>由</w:t>
      </w:r>
      <w:r w:rsidRPr="00FB4354">
        <w:t>Controller</w:t>
      </w:r>
      <w:r w:rsidRPr="00FB4354">
        <w:rPr>
          <w:rFonts w:hint="eastAsia"/>
        </w:rPr>
        <w:t>传递给</w:t>
      </w:r>
      <w:r w:rsidRPr="00FB4354">
        <w:t>View</w:t>
      </w:r>
      <w:r w:rsidRPr="00FB4354">
        <w:rPr>
          <w:rFonts w:hint="eastAsia"/>
        </w:rPr>
        <w:t>可以用作数据展现，</w:t>
      </w:r>
      <w:r w:rsidRPr="00FB4354">
        <w:rPr>
          <w:rFonts w:hint="eastAsia"/>
        </w:rPr>
        <w:t>BeatContext</w:t>
      </w:r>
      <w:r w:rsidRPr="00FB4354">
        <w:rPr>
          <w:rFonts w:hint="eastAsia"/>
        </w:rPr>
        <w:t>中的</w:t>
      </w:r>
      <w:r w:rsidRPr="00FB4354">
        <w:t xml:space="preserve">BindResults </w:t>
      </w:r>
      <w:r w:rsidRPr="00FB4354">
        <w:rPr>
          <w:rFonts w:hint="eastAsia"/>
        </w:rPr>
        <w:t>存储绑定和校验结果，</w:t>
      </w:r>
      <w:r w:rsidRPr="00FB4354">
        <w:rPr>
          <w:rFonts w:hint="eastAsia"/>
        </w:rPr>
        <w:t>BeatContext</w:t>
      </w:r>
      <w:r w:rsidRPr="00FB4354">
        <w:rPr>
          <w:rFonts w:hint="eastAsia"/>
        </w:rPr>
        <w:t>中的</w:t>
      </w:r>
      <w:r w:rsidRPr="00FB4354">
        <w:t>Client</w:t>
      </w:r>
      <w:r w:rsidRPr="00FB4354">
        <w:rPr>
          <w:rFonts w:hint="eastAsia"/>
        </w:rPr>
        <w:t>存储客户端信息，如</w:t>
      </w:r>
      <w:r w:rsidRPr="00FB4354">
        <w:t>Cookie</w:t>
      </w:r>
      <w:r w:rsidRPr="00FB4354">
        <w:rPr>
          <w:rFonts w:hint="eastAsia"/>
        </w:rPr>
        <w:t>、</w:t>
      </w:r>
      <w:r w:rsidRPr="00FB4354">
        <w:t>url</w:t>
      </w:r>
      <w:r w:rsidRPr="00FB4354">
        <w:rPr>
          <w:rFonts w:hint="eastAsia"/>
        </w:rPr>
        <w:t>路径等，</w:t>
      </w:r>
      <w:r w:rsidRPr="00FB4354">
        <w:rPr>
          <w:rFonts w:hint="eastAsia"/>
        </w:rPr>
        <w:t>BeatContext</w:t>
      </w:r>
      <w:r w:rsidRPr="00FB4354">
        <w:rPr>
          <w:rFonts w:hint="eastAsia"/>
        </w:rPr>
        <w:t>中的</w:t>
      </w:r>
      <w:r w:rsidRPr="00FB4354">
        <w:t xml:space="preserve">Server </w:t>
      </w:r>
      <w:r w:rsidRPr="00FB4354">
        <w:rPr>
          <w:rFonts w:hint="eastAsia"/>
        </w:rPr>
        <w:t>存储服务器端信息</w:t>
      </w:r>
      <w:r w:rsidRPr="00FB4354">
        <w:t>Session</w:t>
      </w:r>
      <w:r w:rsidRPr="00FB4354">
        <w:rPr>
          <w:rFonts w:hint="eastAsia"/>
        </w:rPr>
        <w:t>，环境变量等。</w:t>
      </w:r>
    </w:p>
    <w:p w:rsidR="005214AF" w:rsidRPr="00FB4354" w:rsidRDefault="005214AF" w:rsidP="00FB4354"/>
    <w:p w:rsidR="00E21494" w:rsidRPr="00FB4354" w:rsidRDefault="00E21494" w:rsidP="00FB4354">
      <w:r w:rsidRPr="00FB4354">
        <w:rPr>
          <w:rFonts w:hint="eastAsia"/>
        </w:rPr>
        <w:t>Model</w:t>
      </w:r>
      <w:r w:rsidRPr="00FB4354">
        <w:rPr>
          <w:rFonts w:hint="eastAsia"/>
        </w:rPr>
        <w:t>：即数据模型，在</w:t>
      </w:r>
      <w:r w:rsidR="00923FF4">
        <w:rPr>
          <w:rFonts w:hint="eastAsia"/>
        </w:rPr>
        <w:t>HADES</w:t>
      </w:r>
      <w:r w:rsidRPr="00FB4354">
        <w:rPr>
          <w:rFonts w:hint="eastAsia"/>
        </w:rPr>
        <w:t>中的每一个数据实体和具体处理业务数据的操作都可以视为</w:t>
      </w:r>
      <w:r w:rsidRPr="00FB4354">
        <w:rPr>
          <w:rFonts w:hint="eastAsia"/>
        </w:rPr>
        <w:t>Model</w:t>
      </w:r>
      <w:r w:rsidRPr="00FB4354">
        <w:rPr>
          <w:rFonts w:hint="eastAsia"/>
        </w:rPr>
        <w:t>。</w:t>
      </w:r>
      <w:r w:rsidRPr="00FB4354">
        <w:t>模型表示企业数据和业务规则</w:t>
      </w:r>
      <w:r w:rsidRPr="00FB4354">
        <w:rPr>
          <w:rFonts w:hint="eastAsia"/>
        </w:rPr>
        <w:t>，</w:t>
      </w:r>
      <w:r w:rsidRPr="00FB4354">
        <w:t>模型拥有最多的处理任务</w:t>
      </w:r>
      <w:r w:rsidRPr="00FB4354">
        <w:rPr>
          <w:rFonts w:hint="eastAsia"/>
        </w:rPr>
        <w:t>，</w:t>
      </w:r>
      <w:r w:rsidRPr="00FB4354">
        <w:t>被模型返回的数据是中立的，就是说模型与数据格式无关，这样一个模型能为多个视图提供数据。由于应用于模型的代码只需写一次就可以被多个视图重用，所以减少了代码的重复性。</w:t>
      </w:r>
    </w:p>
    <w:p w:rsidR="00E21494" w:rsidRPr="00FB4354" w:rsidRDefault="00E21494" w:rsidP="00FB4354"/>
    <w:sectPr w:rsidR="00E21494" w:rsidRPr="00FB4354" w:rsidSect="007A6AC6">
      <w:headerReference w:type="even" r:id="rId27"/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ailin" w:date="2012-09-11T15:24:00Z" w:initials="Hailin">
    <w:p w:rsidR="003D73A8" w:rsidRDefault="003D73A8">
      <w:pPr>
        <w:pStyle w:val="ae"/>
      </w:pPr>
      <w:r>
        <w:rPr>
          <w:rStyle w:val="ad"/>
        </w:rPr>
        <w:annotationRef/>
      </w:r>
      <w:r>
        <w:rPr>
          <w:rFonts w:hint="eastAsia"/>
        </w:rPr>
        <w:t>目录没有更新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</w:p>
  </w:comment>
  <w:comment w:id="12" w:author="Hailin" w:date="2012-09-11T15:22:00Z" w:initials="Hailin">
    <w:p w:rsidR="00477C52" w:rsidRDefault="00477C52">
      <w:pPr>
        <w:pStyle w:val="ae"/>
      </w:pPr>
      <w:r>
        <w:rPr>
          <w:rStyle w:val="ad"/>
        </w:rPr>
        <w:annotationRef/>
      </w:r>
      <w:r w:rsidR="003D73A8">
        <w:t>X</w:t>
      </w:r>
      <w:r w:rsidR="003D73A8">
        <w:rPr>
          <w:rFonts w:hint="eastAsia"/>
        </w:rPr>
        <w:t>x?</w:t>
      </w:r>
    </w:p>
  </w:comment>
  <w:comment w:id="13" w:author="Hailin" w:date="2012-09-11T14:10:00Z" w:initials="Hailin">
    <w:p w:rsidR="00477C52" w:rsidRDefault="00477C52">
      <w:pPr>
        <w:pStyle w:val="ae"/>
      </w:pPr>
      <w:r>
        <w:rPr>
          <w:rStyle w:val="ad"/>
        </w:rPr>
        <w:annotationRef/>
      </w:r>
    </w:p>
  </w:comment>
  <w:comment w:id="19" w:author="Hailin" w:date="2012-09-11T14:12:00Z" w:initials="Hailin">
    <w:p w:rsidR="00477C52" w:rsidRDefault="00477C52">
      <w:pPr>
        <w:pStyle w:val="ae"/>
      </w:pPr>
      <w:r>
        <w:rPr>
          <w:rStyle w:val="ad"/>
        </w:rPr>
        <w:annotationRef/>
      </w:r>
    </w:p>
  </w:comment>
  <w:comment w:id="23" w:author="Hailin" w:date="2012-09-11T15:22:00Z" w:initials="Hailin">
    <w:p w:rsidR="00477C52" w:rsidRDefault="00477C52">
      <w:pPr>
        <w:pStyle w:val="ae"/>
      </w:pPr>
      <w:r>
        <w:rPr>
          <w:rStyle w:val="ad"/>
        </w:rPr>
        <w:annotationRef/>
      </w:r>
      <w:r w:rsidR="0004115A">
        <w:rPr>
          <w:rFonts w:hint="eastAsia"/>
        </w:rPr>
        <w:t>hibernate</w:t>
      </w:r>
    </w:p>
  </w:comment>
  <w:comment w:id="24" w:author="Hailin" w:date="2012-09-11T14:12:00Z" w:initials="Hailin">
    <w:p w:rsidR="00477C52" w:rsidRDefault="00477C52">
      <w:pPr>
        <w:pStyle w:val="ae"/>
      </w:pPr>
      <w:r>
        <w:rPr>
          <w:rStyle w:val="ad"/>
        </w:rPr>
        <w:annotationRef/>
      </w:r>
    </w:p>
  </w:comment>
  <w:comment w:id="32" w:author="Hailin" w:date="2012-09-11T15:22:00Z" w:initials="Hailin">
    <w:p w:rsidR="0065784C" w:rsidRDefault="0065784C">
      <w:pPr>
        <w:pStyle w:val="ae"/>
      </w:pPr>
      <w:r>
        <w:rPr>
          <w:rStyle w:val="ad"/>
        </w:rPr>
        <w:annotationRef/>
      </w:r>
      <w:r w:rsidR="00547E4C">
        <w:rPr>
          <w:rFonts w:hint="eastAsia"/>
        </w:rPr>
        <w:t>换行</w:t>
      </w:r>
    </w:p>
  </w:comment>
  <w:comment w:id="35" w:author="Hailin" w:date="2012-09-11T15:22:00Z" w:initials="Hailin">
    <w:p w:rsidR="0065784C" w:rsidRDefault="0065784C">
      <w:pPr>
        <w:pStyle w:val="ae"/>
      </w:pPr>
      <w:r>
        <w:rPr>
          <w:rStyle w:val="ad"/>
        </w:rPr>
        <w:annotationRef/>
      </w:r>
      <w:r w:rsidR="00547E4C">
        <w:rPr>
          <w:rFonts w:hint="eastAsia"/>
        </w:rPr>
        <w:t>*  ?</w:t>
      </w:r>
    </w:p>
  </w:comment>
  <w:comment w:id="55" w:author="Hailin" w:date="2012-09-11T15:21:00Z" w:initials="Hailin">
    <w:p w:rsidR="00080D2E" w:rsidRDefault="00080D2E">
      <w:pPr>
        <w:pStyle w:val="ae"/>
      </w:pPr>
      <w:r>
        <w:rPr>
          <w:rStyle w:val="ad"/>
        </w:rPr>
        <w:annotationRef/>
      </w:r>
      <w:r w:rsidR="00BD2A4D">
        <w:rPr>
          <w:rStyle w:val="ad"/>
          <w:rFonts w:hint="eastAsia"/>
        </w:rPr>
        <w:t>好像用不上</w:t>
      </w:r>
    </w:p>
  </w:comment>
  <w:comment w:id="59" w:author="Hailin" w:date="2012-09-11T15:37:00Z" w:initials="Hailin">
    <w:p w:rsidR="00080D2E" w:rsidRDefault="00080D2E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找不到这个界面</w:t>
      </w:r>
      <w:r w:rsidR="004E73B4">
        <w:rPr>
          <w:rFonts w:hint="eastAsia"/>
        </w:rPr>
        <w:t>，原来是要选中</w:t>
      </w:r>
      <w:r w:rsidR="004E73B4">
        <w:rPr>
          <w:rFonts w:hint="eastAsia"/>
        </w:rPr>
        <w:t>create a simple project(skip archetype selection)</w:t>
      </w:r>
      <w:r w:rsidR="004E73B4">
        <w:rPr>
          <w:rFonts w:hint="eastAsia"/>
        </w:rPr>
        <w:t>，图片我放到下面了</w:t>
      </w:r>
    </w:p>
  </w:comment>
  <w:comment w:id="64" w:author="Hailin" w:date="2012-09-13T10:08:00Z" w:initials="Hailin">
    <w:p w:rsidR="00683E6F" w:rsidRDefault="00683E6F" w:rsidP="00683E6F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没有</w:t>
      </w:r>
      <w:r>
        <w:rPr>
          <w:rFonts w:hint="eastAsia"/>
        </w:rPr>
        <w:t>META-INF</w:t>
      </w:r>
      <w:r>
        <w:rPr>
          <w:rFonts w:hint="eastAsia"/>
        </w:rPr>
        <w:t>这个目录</w:t>
      </w:r>
    </w:p>
  </w:comment>
  <w:comment w:id="65" w:author="Hailin" w:date="2012-09-11T15:44:00Z" w:initials="Hailin">
    <w:p w:rsidR="00641686" w:rsidRDefault="00641686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没有</w:t>
      </w:r>
      <w:r>
        <w:rPr>
          <w:rFonts w:hint="eastAsia"/>
        </w:rPr>
        <w:t>META-INF</w:t>
      </w:r>
      <w:r>
        <w:rPr>
          <w:rFonts w:hint="eastAsia"/>
        </w:rPr>
        <w:t>这个目录</w:t>
      </w:r>
    </w:p>
  </w:comment>
  <w:comment w:id="79" w:author="Hailin" w:date="2012-09-11T15:18:00Z" w:initials="Hailin">
    <w:p w:rsidR="0065784C" w:rsidRDefault="0065784C">
      <w:pPr>
        <w:pStyle w:val="ae"/>
      </w:pPr>
      <w:r>
        <w:rPr>
          <w:rStyle w:val="ad"/>
        </w:rPr>
        <w:annotationRef/>
      </w:r>
      <w:r w:rsidR="00C91EE4">
        <w:rPr>
          <w:rFonts w:hint="eastAsia"/>
        </w:rPr>
        <w:t>表格宽度超出</w:t>
      </w:r>
    </w:p>
  </w:comment>
  <w:comment w:id="83" w:author="Hailin" w:date="2012-09-11T15:19:00Z" w:initials="Hailin">
    <w:p w:rsidR="00C91EE4" w:rsidRDefault="00C91EE4">
      <w:pPr>
        <w:pStyle w:val="ae"/>
      </w:pPr>
      <w:r>
        <w:rPr>
          <w:rStyle w:val="ad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C23" w:rsidRDefault="002A2C23" w:rsidP="00FB4354">
      <w:r>
        <w:separator/>
      </w:r>
    </w:p>
    <w:p w:rsidR="002A2C23" w:rsidRDefault="002A2C23" w:rsidP="00FB4354"/>
  </w:endnote>
  <w:endnote w:type="continuationSeparator" w:id="1">
    <w:p w:rsidR="002A2C23" w:rsidRDefault="002A2C23" w:rsidP="00FB4354">
      <w:r>
        <w:continuationSeparator/>
      </w:r>
    </w:p>
    <w:p w:rsidR="002A2C23" w:rsidRDefault="002A2C23" w:rsidP="00FB435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细黑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C23" w:rsidRDefault="002A2C23" w:rsidP="00FB4354">
      <w:r>
        <w:separator/>
      </w:r>
    </w:p>
    <w:p w:rsidR="002A2C23" w:rsidRDefault="002A2C23" w:rsidP="00FB4354"/>
  </w:footnote>
  <w:footnote w:type="continuationSeparator" w:id="1">
    <w:p w:rsidR="002A2C23" w:rsidRDefault="002A2C23" w:rsidP="00FB4354">
      <w:r>
        <w:continuationSeparator/>
      </w:r>
    </w:p>
    <w:p w:rsidR="002A2C23" w:rsidRDefault="002A2C23" w:rsidP="00FB435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C52" w:rsidRDefault="00EC7A96" w:rsidP="00FB4354">
    <w:pPr>
      <w:pStyle w:val="a3"/>
      <w:rPr>
        <w:rStyle w:val="a5"/>
      </w:rPr>
    </w:pPr>
    <w:r>
      <w:rPr>
        <w:rStyle w:val="a5"/>
      </w:rPr>
      <w:fldChar w:fldCharType="begin"/>
    </w:r>
    <w:r w:rsidR="00477C5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77C52" w:rsidRDefault="00477C52" w:rsidP="00FB4354">
    <w:pPr>
      <w:pStyle w:val="a3"/>
    </w:pPr>
  </w:p>
  <w:p w:rsidR="00477C52" w:rsidRDefault="00477C52" w:rsidP="00FB435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C52" w:rsidRDefault="00EC7A96" w:rsidP="00FB4354">
    <w:pPr>
      <w:pStyle w:val="a3"/>
      <w:rPr>
        <w:rStyle w:val="a5"/>
      </w:rPr>
    </w:pPr>
    <w:r>
      <w:rPr>
        <w:rStyle w:val="a5"/>
      </w:rPr>
      <w:fldChar w:fldCharType="begin"/>
    </w:r>
    <w:r w:rsidR="00477C5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9760D">
      <w:rPr>
        <w:rStyle w:val="a5"/>
        <w:noProof/>
      </w:rPr>
      <w:t>30</w:t>
    </w:r>
    <w:r>
      <w:rPr>
        <w:rStyle w:val="a5"/>
      </w:rPr>
      <w:fldChar w:fldCharType="end"/>
    </w:r>
  </w:p>
  <w:p w:rsidR="00477C52" w:rsidRDefault="00477C52" w:rsidP="0001284D">
    <w:pPr>
      <w:pStyle w:val="a3"/>
    </w:pPr>
    <w:r>
      <w:t>58</w:t>
    </w:r>
    <w:r>
      <w:t>同城</w:t>
    </w:r>
    <w:r>
      <w:rPr>
        <w:rFonts w:hint="eastAsia"/>
      </w:rPr>
      <w:t>HADESv1.0</w:t>
    </w:r>
  </w:p>
  <w:p w:rsidR="00477C52" w:rsidRDefault="00477C52" w:rsidP="00FB435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86851"/>
    <w:multiLevelType w:val="hybridMultilevel"/>
    <w:tmpl w:val="B3321060"/>
    <w:lvl w:ilvl="0" w:tplc="71B22372">
      <w:start w:val="1"/>
      <w:numFmt w:val="decimal"/>
      <w:pStyle w:val="2"/>
      <w:lvlText w:val="%1."/>
      <w:lvlJc w:val="left"/>
      <w:pPr>
        <w:ind w:left="84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110EF9"/>
    <w:multiLevelType w:val="hybridMultilevel"/>
    <w:tmpl w:val="D6EE27AA"/>
    <w:lvl w:ilvl="0" w:tplc="EA08E9F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E84A3E"/>
    <w:multiLevelType w:val="hybridMultilevel"/>
    <w:tmpl w:val="51DE145A"/>
    <w:lvl w:ilvl="0" w:tplc="84A2D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0"/>
    <w:lvlOverride w:ilvl="0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0F2"/>
    <w:rsid w:val="00003C19"/>
    <w:rsid w:val="00004DFD"/>
    <w:rsid w:val="00005D14"/>
    <w:rsid w:val="0001154E"/>
    <w:rsid w:val="0001237B"/>
    <w:rsid w:val="0001284D"/>
    <w:rsid w:val="0001303E"/>
    <w:rsid w:val="000142B8"/>
    <w:rsid w:val="0001681E"/>
    <w:rsid w:val="000175A5"/>
    <w:rsid w:val="00022D11"/>
    <w:rsid w:val="00024132"/>
    <w:rsid w:val="00027DF2"/>
    <w:rsid w:val="000314B8"/>
    <w:rsid w:val="0003183B"/>
    <w:rsid w:val="0004115A"/>
    <w:rsid w:val="0004257B"/>
    <w:rsid w:val="00045A59"/>
    <w:rsid w:val="00060161"/>
    <w:rsid w:val="0006355D"/>
    <w:rsid w:val="000648EA"/>
    <w:rsid w:val="00064F50"/>
    <w:rsid w:val="00067CF5"/>
    <w:rsid w:val="00070990"/>
    <w:rsid w:val="00071EB0"/>
    <w:rsid w:val="00077773"/>
    <w:rsid w:val="00080D2E"/>
    <w:rsid w:val="0008362C"/>
    <w:rsid w:val="000854AD"/>
    <w:rsid w:val="000863AC"/>
    <w:rsid w:val="00086B1A"/>
    <w:rsid w:val="000906B5"/>
    <w:rsid w:val="00094531"/>
    <w:rsid w:val="0009590D"/>
    <w:rsid w:val="000A1421"/>
    <w:rsid w:val="000A1F12"/>
    <w:rsid w:val="000A2AEB"/>
    <w:rsid w:val="000A6684"/>
    <w:rsid w:val="000B18DE"/>
    <w:rsid w:val="000B2CBA"/>
    <w:rsid w:val="000B3729"/>
    <w:rsid w:val="000B3A5D"/>
    <w:rsid w:val="000B5D3F"/>
    <w:rsid w:val="000B67C0"/>
    <w:rsid w:val="000C48DE"/>
    <w:rsid w:val="000C5950"/>
    <w:rsid w:val="000C6DCC"/>
    <w:rsid w:val="000D00DF"/>
    <w:rsid w:val="000D06CC"/>
    <w:rsid w:val="000D3CA9"/>
    <w:rsid w:val="000E2F0D"/>
    <w:rsid w:val="000E7080"/>
    <w:rsid w:val="000F180B"/>
    <w:rsid w:val="0010479B"/>
    <w:rsid w:val="00107F50"/>
    <w:rsid w:val="001109B6"/>
    <w:rsid w:val="0013060E"/>
    <w:rsid w:val="00136455"/>
    <w:rsid w:val="001376D6"/>
    <w:rsid w:val="00143B14"/>
    <w:rsid w:val="00143D9F"/>
    <w:rsid w:val="00144B02"/>
    <w:rsid w:val="001451E5"/>
    <w:rsid w:val="00145D23"/>
    <w:rsid w:val="00147FF6"/>
    <w:rsid w:val="001520D7"/>
    <w:rsid w:val="0015299D"/>
    <w:rsid w:val="00156E2A"/>
    <w:rsid w:val="00157CC5"/>
    <w:rsid w:val="00161C99"/>
    <w:rsid w:val="001624DB"/>
    <w:rsid w:val="00166F25"/>
    <w:rsid w:val="00172A08"/>
    <w:rsid w:val="00173D8C"/>
    <w:rsid w:val="0017522D"/>
    <w:rsid w:val="00175D88"/>
    <w:rsid w:val="00176795"/>
    <w:rsid w:val="001815E4"/>
    <w:rsid w:val="00183729"/>
    <w:rsid w:val="00185754"/>
    <w:rsid w:val="0019081D"/>
    <w:rsid w:val="00191D83"/>
    <w:rsid w:val="00194FBE"/>
    <w:rsid w:val="00196951"/>
    <w:rsid w:val="001A0ED5"/>
    <w:rsid w:val="001A1CC1"/>
    <w:rsid w:val="001A32C5"/>
    <w:rsid w:val="001A3EE5"/>
    <w:rsid w:val="001A5493"/>
    <w:rsid w:val="001A5C96"/>
    <w:rsid w:val="001A6E03"/>
    <w:rsid w:val="001A71AC"/>
    <w:rsid w:val="001B09A4"/>
    <w:rsid w:val="001B1C46"/>
    <w:rsid w:val="001B555D"/>
    <w:rsid w:val="001B713C"/>
    <w:rsid w:val="001C13CF"/>
    <w:rsid w:val="001C27F8"/>
    <w:rsid w:val="001C28A5"/>
    <w:rsid w:val="001C4105"/>
    <w:rsid w:val="001C52D8"/>
    <w:rsid w:val="001C5321"/>
    <w:rsid w:val="001D0F0D"/>
    <w:rsid w:val="001D333F"/>
    <w:rsid w:val="001D6592"/>
    <w:rsid w:val="001E453F"/>
    <w:rsid w:val="001E5C57"/>
    <w:rsid w:val="001E6418"/>
    <w:rsid w:val="001E6B75"/>
    <w:rsid w:val="001F3249"/>
    <w:rsid w:val="001F57F4"/>
    <w:rsid w:val="001F628E"/>
    <w:rsid w:val="00205F6D"/>
    <w:rsid w:val="0021034D"/>
    <w:rsid w:val="00213C63"/>
    <w:rsid w:val="00220A89"/>
    <w:rsid w:val="00220B0E"/>
    <w:rsid w:val="00220D5E"/>
    <w:rsid w:val="002220E5"/>
    <w:rsid w:val="002224D6"/>
    <w:rsid w:val="002259B2"/>
    <w:rsid w:val="002334F3"/>
    <w:rsid w:val="00236572"/>
    <w:rsid w:val="00236B7F"/>
    <w:rsid w:val="00237CC5"/>
    <w:rsid w:val="0024151B"/>
    <w:rsid w:val="002420F8"/>
    <w:rsid w:val="00246DE1"/>
    <w:rsid w:val="002503B2"/>
    <w:rsid w:val="00254631"/>
    <w:rsid w:val="00254C56"/>
    <w:rsid w:val="002558F8"/>
    <w:rsid w:val="002564DE"/>
    <w:rsid w:val="00264ED6"/>
    <w:rsid w:val="0026516B"/>
    <w:rsid w:val="00270E1D"/>
    <w:rsid w:val="00271B79"/>
    <w:rsid w:val="00273156"/>
    <w:rsid w:val="002755BA"/>
    <w:rsid w:val="002777C2"/>
    <w:rsid w:val="00277A1E"/>
    <w:rsid w:val="002826ED"/>
    <w:rsid w:val="00282D0B"/>
    <w:rsid w:val="002869EA"/>
    <w:rsid w:val="00287365"/>
    <w:rsid w:val="00290B44"/>
    <w:rsid w:val="00291EBC"/>
    <w:rsid w:val="00297D1D"/>
    <w:rsid w:val="002A0553"/>
    <w:rsid w:val="002A2C23"/>
    <w:rsid w:val="002A6175"/>
    <w:rsid w:val="002A6EFA"/>
    <w:rsid w:val="002A73A5"/>
    <w:rsid w:val="002B23F4"/>
    <w:rsid w:val="002B4F0F"/>
    <w:rsid w:val="002C0138"/>
    <w:rsid w:val="002C0FCB"/>
    <w:rsid w:val="002C113E"/>
    <w:rsid w:val="002C1D87"/>
    <w:rsid w:val="002C3D97"/>
    <w:rsid w:val="002C6A80"/>
    <w:rsid w:val="002C6BF5"/>
    <w:rsid w:val="002C6D8C"/>
    <w:rsid w:val="002C76E4"/>
    <w:rsid w:val="002D198E"/>
    <w:rsid w:val="002E5B74"/>
    <w:rsid w:val="002E6E9C"/>
    <w:rsid w:val="002E7DD1"/>
    <w:rsid w:val="002F08F4"/>
    <w:rsid w:val="002F1E12"/>
    <w:rsid w:val="002F220B"/>
    <w:rsid w:val="002F694C"/>
    <w:rsid w:val="003007EB"/>
    <w:rsid w:val="00310A01"/>
    <w:rsid w:val="00311FE9"/>
    <w:rsid w:val="00312CC1"/>
    <w:rsid w:val="00316163"/>
    <w:rsid w:val="0032058C"/>
    <w:rsid w:val="00320E60"/>
    <w:rsid w:val="0032129E"/>
    <w:rsid w:val="00325662"/>
    <w:rsid w:val="00326A5A"/>
    <w:rsid w:val="00333758"/>
    <w:rsid w:val="00334E71"/>
    <w:rsid w:val="00336D6C"/>
    <w:rsid w:val="00341821"/>
    <w:rsid w:val="00350C82"/>
    <w:rsid w:val="00352F85"/>
    <w:rsid w:val="0035388E"/>
    <w:rsid w:val="00353EB6"/>
    <w:rsid w:val="0035476B"/>
    <w:rsid w:val="00360FC3"/>
    <w:rsid w:val="003623F7"/>
    <w:rsid w:val="00362F50"/>
    <w:rsid w:val="00364913"/>
    <w:rsid w:val="003652A3"/>
    <w:rsid w:val="003656E5"/>
    <w:rsid w:val="00371528"/>
    <w:rsid w:val="00371AF8"/>
    <w:rsid w:val="00374B55"/>
    <w:rsid w:val="0037599B"/>
    <w:rsid w:val="00376887"/>
    <w:rsid w:val="00383A5C"/>
    <w:rsid w:val="0038417E"/>
    <w:rsid w:val="00385DF0"/>
    <w:rsid w:val="00387058"/>
    <w:rsid w:val="00390FE8"/>
    <w:rsid w:val="00392A7D"/>
    <w:rsid w:val="00392C70"/>
    <w:rsid w:val="003A0514"/>
    <w:rsid w:val="003A1646"/>
    <w:rsid w:val="003A284B"/>
    <w:rsid w:val="003B0010"/>
    <w:rsid w:val="003B01D0"/>
    <w:rsid w:val="003B1132"/>
    <w:rsid w:val="003B4BF0"/>
    <w:rsid w:val="003B5C58"/>
    <w:rsid w:val="003B6502"/>
    <w:rsid w:val="003B768D"/>
    <w:rsid w:val="003C615C"/>
    <w:rsid w:val="003D02FD"/>
    <w:rsid w:val="003D1012"/>
    <w:rsid w:val="003D3A9B"/>
    <w:rsid w:val="003D450E"/>
    <w:rsid w:val="003D73A8"/>
    <w:rsid w:val="003E049A"/>
    <w:rsid w:val="003E1595"/>
    <w:rsid w:val="003E3C29"/>
    <w:rsid w:val="003E4D1A"/>
    <w:rsid w:val="003E5B38"/>
    <w:rsid w:val="003E61C6"/>
    <w:rsid w:val="003E699B"/>
    <w:rsid w:val="003E714B"/>
    <w:rsid w:val="003F00AC"/>
    <w:rsid w:val="003F0CF2"/>
    <w:rsid w:val="003F2765"/>
    <w:rsid w:val="003F53E2"/>
    <w:rsid w:val="003F6B30"/>
    <w:rsid w:val="004001DE"/>
    <w:rsid w:val="004072CA"/>
    <w:rsid w:val="004141A1"/>
    <w:rsid w:val="00417E13"/>
    <w:rsid w:val="00420FA9"/>
    <w:rsid w:val="00425AFE"/>
    <w:rsid w:val="00427041"/>
    <w:rsid w:val="00436583"/>
    <w:rsid w:val="00436EF7"/>
    <w:rsid w:val="004402DE"/>
    <w:rsid w:val="0044114B"/>
    <w:rsid w:val="00442501"/>
    <w:rsid w:val="00442B97"/>
    <w:rsid w:val="00443B6C"/>
    <w:rsid w:val="00446406"/>
    <w:rsid w:val="00446B59"/>
    <w:rsid w:val="00447E4A"/>
    <w:rsid w:val="0045432D"/>
    <w:rsid w:val="004572D8"/>
    <w:rsid w:val="00462149"/>
    <w:rsid w:val="004662DC"/>
    <w:rsid w:val="00466F66"/>
    <w:rsid w:val="0047031E"/>
    <w:rsid w:val="004706C8"/>
    <w:rsid w:val="00475B2C"/>
    <w:rsid w:val="004775FD"/>
    <w:rsid w:val="00477C52"/>
    <w:rsid w:val="00480105"/>
    <w:rsid w:val="00481A70"/>
    <w:rsid w:val="00485B7C"/>
    <w:rsid w:val="004900DE"/>
    <w:rsid w:val="0049033F"/>
    <w:rsid w:val="0049116B"/>
    <w:rsid w:val="004978A9"/>
    <w:rsid w:val="004A130A"/>
    <w:rsid w:val="004A2105"/>
    <w:rsid w:val="004A2AA5"/>
    <w:rsid w:val="004A3961"/>
    <w:rsid w:val="004A3991"/>
    <w:rsid w:val="004A4CAD"/>
    <w:rsid w:val="004A4E74"/>
    <w:rsid w:val="004A7A06"/>
    <w:rsid w:val="004B2083"/>
    <w:rsid w:val="004B57C3"/>
    <w:rsid w:val="004C633E"/>
    <w:rsid w:val="004D4D8D"/>
    <w:rsid w:val="004D6E7A"/>
    <w:rsid w:val="004E03DD"/>
    <w:rsid w:val="004E73B4"/>
    <w:rsid w:val="004E76ED"/>
    <w:rsid w:val="004F16F6"/>
    <w:rsid w:val="004F2F98"/>
    <w:rsid w:val="004F36AC"/>
    <w:rsid w:val="004F44BE"/>
    <w:rsid w:val="004F6C79"/>
    <w:rsid w:val="00501524"/>
    <w:rsid w:val="00502239"/>
    <w:rsid w:val="005078A7"/>
    <w:rsid w:val="005108AA"/>
    <w:rsid w:val="005123A1"/>
    <w:rsid w:val="00513429"/>
    <w:rsid w:val="00513EBF"/>
    <w:rsid w:val="005147AB"/>
    <w:rsid w:val="0051571F"/>
    <w:rsid w:val="005165A3"/>
    <w:rsid w:val="00517010"/>
    <w:rsid w:val="005214AF"/>
    <w:rsid w:val="00521F2C"/>
    <w:rsid w:val="00524DCA"/>
    <w:rsid w:val="005276EA"/>
    <w:rsid w:val="00533E65"/>
    <w:rsid w:val="00535C13"/>
    <w:rsid w:val="00541940"/>
    <w:rsid w:val="00541A42"/>
    <w:rsid w:val="005436C5"/>
    <w:rsid w:val="005437C3"/>
    <w:rsid w:val="00546B13"/>
    <w:rsid w:val="00547D06"/>
    <w:rsid w:val="00547E4C"/>
    <w:rsid w:val="00552376"/>
    <w:rsid w:val="00554F18"/>
    <w:rsid w:val="00561A9C"/>
    <w:rsid w:val="005635D7"/>
    <w:rsid w:val="00564822"/>
    <w:rsid w:val="00564A39"/>
    <w:rsid w:val="00564CDA"/>
    <w:rsid w:val="0057184D"/>
    <w:rsid w:val="005718FC"/>
    <w:rsid w:val="00571EE9"/>
    <w:rsid w:val="00572198"/>
    <w:rsid w:val="00577118"/>
    <w:rsid w:val="005819B2"/>
    <w:rsid w:val="005849F1"/>
    <w:rsid w:val="00585542"/>
    <w:rsid w:val="00585BC3"/>
    <w:rsid w:val="00586600"/>
    <w:rsid w:val="00586B32"/>
    <w:rsid w:val="00587030"/>
    <w:rsid w:val="00587D19"/>
    <w:rsid w:val="00591868"/>
    <w:rsid w:val="005937E4"/>
    <w:rsid w:val="005958AE"/>
    <w:rsid w:val="00595F5A"/>
    <w:rsid w:val="00597007"/>
    <w:rsid w:val="00597196"/>
    <w:rsid w:val="005A11C1"/>
    <w:rsid w:val="005A31AE"/>
    <w:rsid w:val="005A5C3B"/>
    <w:rsid w:val="005A7D0B"/>
    <w:rsid w:val="005B0473"/>
    <w:rsid w:val="005B0F8D"/>
    <w:rsid w:val="005B1697"/>
    <w:rsid w:val="005B1DE3"/>
    <w:rsid w:val="005C07B0"/>
    <w:rsid w:val="005C18B2"/>
    <w:rsid w:val="005C2D31"/>
    <w:rsid w:val="005C3113"/>
    <w:rsid w:val="005C67ED"/>
    <w:rsid w:val="005D0BC9"/>
    <w:rsid w:val="005D4B06"/>
    <w:rsid w:val="005D5FFC"/>
    <w:rsid w:val="005D647D"/>
    <w:rsid w:val="005E0BDE"/>
    <w:rsid w:val="005E7C29"/>
    <w:rsid w:val="005E7D4C"/>
    <w:rsid w:val="005E7E72"/>
    <w:rsid w:val="005F37F6"/>
    <w:rsid w:val="005F45BC"/>
    <w:rsid w:val="005F473C"/>
    <w:rsid w:val="005F7B5B"/>
    <w:rsid w:val="00601103"/>
    <w:rsid w:val="00603841"/>
    <w:rsid w:val="006049A2"/>
    <w:rsid w:val="006053D0"/>
    <w:rsid w:val="006108A4"/>
    <w:rsid w:val="00612195"/>
    <w:rsid w:val="00612B3F"/>
    <w:rsid w:val="00621F33"/>
    <w:rsid w:val="00622397"/>
    <w:rsid w:val="00623E7D"/>
    <w:rsid w:val="006255D6"/>
    <w:rsid w:val="0063040D"/>
    <w:rsid w:val="00630677"/>
    <w:rsid w:val="0063628E"/>
    <w:rsid w:val="00636DA6"/>
    <w:rsid w:val="00640A5B"/>
    <w:rsid w:val="00641686"/>
    <w:rsid w:val="0064209B"/>
    <w:rsid w:val="00642797"/>
    <w:rsid w:val="006511AE"/>
    <w:rsid w:val="006519ED"/>
    <w:rsid w:val="00652DE8"/>
    <w:rsid w:val="00652DFB"/>
    <w:rsid w:val="00655926"/>
    <w:rsid w:val="00655FF0"/>
    <w:rsid w:val="0065784C"/>
    <w:rsid w:val="00661C0E"/>
    <w:rsid w:val="00661D8B"/>
    <w:rsid w:val="006634EF"/>
    <w:rsid w:val="00663AA1"/>
    <w:rsid w:val="00664DC9"/>
    <w:rsid w:val="00666AFC"/>
    <w:rsid w:val="0067059B"/>
    <w:rsid w:val="00670C63"/>
    <w:rsid w:val="00674234"/>
    <w:rsid w:val="00680906"/>
    <w:rsid w:val="00683E6F"/>
    <w:rsid w:val="00684F88"/>
    <w:rsid w:val="00690443"/>
    <w:rsid w:val="0069426D"/>
    <w:rsid w:val="00696DCC"/>
    <w:rsid w:val="006A2A83"/>
    <w:rsid w:val="006A5D4F"/>
    <w:rsid w:val="006B5826"/>
    <w:rsid w:val="006B6F51"/>
    <w:rsid w:val="006C3D5A"/>
    <w:rsid w:val="006C5246"/>
    <w:rsid w:val="006D1E13"/>
    <w:rsid w:val="006D6388"/>
    <w:rsid w:val="006E2BE6"/>
    <w:rsid w:val="006E4D1C"/>
    <w:rsid w:val="006E61B6"/>
    <w:rsid w:val="006F0E5C"/>
    <w:rsid w:val="006F18CB"/>
    <w:rsid w:val="006F3C14"/>
    <w:rsid w:val="006F3CD0"/>
    <w:rsid w:val="006F50EB"/>
    <w:rsid w:val="006F573E"/>
    <w:rsid w:val="006F6033"/>
    <w:rsid w:val="006F6797"/>
    <w:rsid w:val="00700C24"/>
    <w:rsid w:val="00704A6B"/>
    <w:rsid w:val="00710F39"/>
    <w:rsid w:val="0071590C"/>
    <w:rsid w:val="00717F32"/>
    <w:rsid w:val="0072584A"/>
    <w:rsid w:val="007300EB"/>
    <w:rsid w:val="00730631"/>
    <w:rsid w:val="00730A01"/>
    <w:rsid w:val="00730BED"/>
    <w:rsid w:val="007313D1"/>
    <w:rsid w:val="0073369B"/>
    <w:rsid w:val="00735CBB"/>
    <w:rsid w:val="0073710B"/>
    <w:rsid w:val="00745DAF"/>
    <w:rsid w:val="007505EA"/>
    <w:rsid w:val="00751D00"/>
    <w:rsid w:val="00751E91"/>
    <w:rsid w:val="007546F4"/>
    <w:rsid w:val="00762362"/>
    <w:rsid w:val="00762C27"/>
    <w:rsid w:val="007674AA"/>
    <w:rsid w:val="007730A0"/>
    <w:rsid w:val="00774FE0"/>
    <w:rsid w:val="007755DF"/>
    <w:rsid w:val="0077742F"/>
    <w:rsid w:val="0078099F"/>
    <w:rsid w:val="00780B22"/>
    <w:rsid w:val="00781799"/>
    <w:rsid w:val="007845EB"/>
    <w:rsid w:val="007851B8"/>
    <w:rsid w:val="00785473"/>
    <w:rsid w:val="00786C60"/>
    <w:rsid w:val="00787331"/>
    <w:rsid w:val="007908D5"/>
    <w:rsid w:val="00792273"/>
    <w:rsid w:val="0079494D"/>
    <w:rsid w:val="00795000"/>
    <w:rsid w:val="007A17DC"/>
    <w:rsid w:val="007A18D9"/>
    <w:rsid w:val="007A6AC6"/>
    <w:rsid w:val="007B01CF"/>
    <w:rsid w:val="007B24EB"/>
    <w:rsid w:val="007B510D"/>
    <w:rsid w:val="007B71C8"/>
    <w:rsid w:val="007C1E29"/>
    <w:rsid w:val="007C237E"/>
    <w:rsid w:val="007C3CBA"/>
    <w:rsid w:val="007C4CD6"/>
    <w:rsid w:val="007C793D"/>
    <w:rsid w:val="007D119B"/>
    <w:rsid w:val="007D12A8"/>
    <w:rsid w:val="007D2D4E"/>
    <w:rsid w:val="007D4419"/>
    <w:rsid w:val="007D5182"/>
    <w:rsid w:val="007D7573"/>
    <w:rsid w:val="007E4969"/>
    <w:rsid w:val="007E702F"/>
    <w:rsid w:val="007E739E"/>
    <w:rsid w:val="007F134E"/>
    <w:rsid w:val="007F2B4F"/>
    <w:rsid w:val="007F3955"/>
    <w:rsid w:val="0080171F"/>
    <w:rsid w:val="00801C9A"/>
    <w:rsid w:val="00802FA0"/>
    <w:rsid w:val="00803091"/>
    <w:rsid w:val="0080366A"/>
    <w:rsid w:val="008040D6"/>
    <w:rsid w:val="008061B3"/>
    <w:rsid w:val="00807F5C"/>
    <w:rsid w:val="00816A64"/>
    <w:rsid w:val="00816C08"/>
    <w:rsid w:val="00820201"/>
    <w:rsid w:val="0082221D"/>
    <w:rsid w:val="00826DD6"/>
    <w:rsid w:val="008317B0"/>
    <w:rsid w:val="00831C11"/>
    <w:rsid w:val="00832299"/>
    <w:rsid w:val="00832A0A"/>
    <w:rsid w:val="00843AA9"/>
    <w:rsid w:val="008441B3"/>
    <w:rsid w:val="00846484"/>
    <w:rsid w:val="00847B83"/>
    <w:rsid w:val="00847EA7"/>
    <w:rsid w:val="00850CF3"/>
    <w:rsid w:val="00851B51"/>
    <w:rsid w:val="00853E95"/>
    <w:rsid w:val="00856E9D"/>
    <w:rsid w:val="00862164"/>
    <w:rsid w:val="00863AED"/>
    <w:rsid w:val="00874E04"/>
    <w:rsid w:val="0087578A"/>
    <w:rsid w:val="00875CD8"/>
    <w:rsid w:val="0088377A"/>
    <w:rsid w:val="00884FE0"/>
    <w:rsid w:val="00886845"/>
    <w:rsid w:val="00890C4F"/>
    <w:rsid w:val="00896145"/>
    <w:rsid w:val="008978FD"/>
    <w:rsid w:val="008A27C5"/>
    <w:rsid w:val="008A2CDB"/>
    <w:rsid w:val="008A2FB5"/>
    <w:rsid w:val="008A51EA"/>
    <w:rsid w:val="008A6365"/>
    <w:rsid w:val="008A7D7C"/>
    <w:rsid w:val="008B0FCB"/>
    <w:rsid w:val="008B117E"/>
    <w:rsid w:val="008B37DF"/>
    <w:rsid w:val="008B47B3"/>
    <w:rsid w:val="008B47D1"/>
    <w:rsid w:val="008B5B91"/>
    <w:rsid w:val="008C0C0E"/>
    <w:rsid w:val="008C155F"/>
    <w:rsid w:val="008C1934"/>
    <w:rsid w:val="008C402A"/>
    <w:rsid w:val="008C499E"/>
    <w:rsid w:val="008C5ECA"/>
    <w:rsid w:val="008D189A"/>
    <w:rsid w:val="008D3869"/>
    <w:rsid w:val="008D5E9C"/>
    <w:rsid w:val="008D6688"/>
    <w:rsid w:val="008D6DFC"/>
    <w:rsid w:val="008E0208"/>
    <w:rsid w:val="008E4E05"/>
    <w:rsid w:val="008E4FF0"/>
    <w:rsid w:val="008E680F"/>
    <w:rsid w:val="008E790E"/>
    <w:rsid w:val="008F31A3"/>
    <w:rsid w:val="00900191"/>
    <w:rsid w:val="009027F6"/>
    <w:rsid w:val="00907EFB"/>
    <w:rsid w:val="00910F5B"/>
    <w:rsid w:val="0091302A"/>
    <w:rsid w:val="009137A5"/>
    <w:rsid w:val="009150B8"/>
    <w:rsid w:val="009158DB"/>
    <w:rsid w:val="00917F4B"/>
    <w:rsid w:val="00922873"/>
    <w:rsid w:val="00923D84"/>
    <w:rsid w:val="00923FF4"/>
    <w:rsid w:val="00925A58"/>
    <w:rsid w:val="00925D32"/>
    <w:rsid w:val="00926560"/>
    <w:rsid w:val="00926770"/>
    <w:rsid w:val="0092751D"/>
    <w:rsid w:val="009332F2"/>
    <w:rsid w:val="0093458B"/>
    <w:rsid w:val="00934D81"/>
    <w:rsid w:val="009363AD"/>
    <w:rsid w:val="009377FC"/>
    <w:rsid w:val="00941075"/>
    <w:rsid w:val="0094198C"/>
    <w:rsid w:val="009423EA"/>
    <w:rsid w:val="0094267A"/>
    <w:rsid w:val="00942A60"/>
    <w:rsid w:val="009439FE"/>
    <w:rsid w:val="00943D8A"/>
    <w:rsid w:val="00945F33"/>
    <w:rsid w:val="00946F42"/>
    <w:rsid w:val="0095144C"/>
    <w:rsid w:val="009515D7"/>
    <w:rsid w:val="00951DC6"/>
    <w:rsid w:val="00952FBC"/>
    <w:rsid w:val="00955EF5"/>
    <w:rsid w:val="00956717"/>
    <w:rsid w:val="00957013"/>
    <w:rsid w:val="00961070"/>
    <w:rsid w:val="00963B29"/>
    <w:rsid w:val="00965F7A"/>
    <w:rsid w:val="0096729B"/>
    <w:rsid w:val="009676EB"/>
    <w:rsid w:val="0097088D"/>
    <w:rsid w:val="00971C41"/>
    <w:rsid w:val="00976DFB"/>
    <w:rsid w:val="00980198"/>
    <w:rsid w:val="0098129B"/>
    <w:rsid w:val="009831DE"/>
    <w:rsid w:val="00984140"/>
    <w:rsid w:val="00984C71"/>
    <w:rsid w:val="00986CA2"/>
    <w:rsid w:val="00986DE6"/>
    <w:rsid w:val="0099128B"/>
    <w:rsid w:val="009917B1"/>
    <w:rsid w:val="00993403"/>
    <w:rsid w:val="009968A4"/>
    <w:rsid w:val="0099760D"/>
    <w:rsid w:val="00997CE6"/>
    <w:rsid w:val="009A0AF1"/>
    <w:rsid w:val="009A31DC"/>
    <w:rsid w:val="009A54FD"/>
    <w:rsid w:val="009A6154"/>
    <w:rsid w:val="009A67E5"/>
    <w:rsid w:val="009A6CA3"/>
    <w:rsid w:val="009A732A"/>
    <w:rsid w:val="009B2936"/>
    <w:rsid w:val="009B30F2"/>
    <w:rsid w:val="009B68F2"/>
    <w:rsid w:val="009B7F9B"/>
    <w:rsid w:val="009C2C73"/>
    <w:rsid w:val="009C72AE"/>
    <w:rsid w:val="009C7B54"/>
    <w:rsid w:val="009D0181"/>
    <w:rsid w:val="009D3E0F"/>
    <w:rsid w:val="009D4490"/>
    <w:rsid w:val="009D46FB"/>
    <w:rsid w:val="009D53F0"/>
    <w:rsid w:val="009D68BC"/>
    <w:rsid w:val="009E3908"/>
    <w:rsid w:val="009E6E7F"/>
    <w:rsid w:val="009F3B37"/>
    <w:rsid w:val="009F5850"/>
    <w:rsid w:val="00A014CA"/>
    <w:rsid w:val="00A02362"/>
    <w:rsid w:val="00A03F30"/>
    <w:rsid w:val="00A06EE4"/>
    <w:rsid w:val="00A150AF"/>
    <w:rsid w:val="00A23DD6"/>
    <w:rsid w:val="00A33FFF"/>
    <w:rsid w:val="00A3774D"/>
    <w:rsid w:val="00A37A6E"/>
    <w:rsid w:val="00A426B6"/>
    <w:rsid w:val="00A42D45"/>
    <w:rsid w:val="00A43C57"/>
    <w:rsid w:val="00A51F27"/>
    <w:rsid w:val="00A548A7"/>
    <w:rsid w:val="00A578CB"/>
    <w:rsid w:val="00A60ACE"/>
    <w:rsid w:val="00A60BBF"/>
    <w:rsid w:val="00A60C85"/>
    <w:rsid w:val="00A6134E"/>
    <w:rsid w:val="00A67094"/>
    <w:rsid w:val="00A67E6D"/>
    <w:rsid w:val="00A70DF1"/>
    <w:rsid w:val="00A70FC5"/>
    <w:rsid w:val="00A74176"/>
    <w:rsid w:val="00A817D8"/>
    <w:rsid w:val="00A81843"/>
    <w:rsid w:val="00A828AE"/>
    <w:rsid w:val="00A86063"/>
    <w:rsid w:val="00A90DAE"/>
    <w:rsid w:val="00A91AFC"/>
    <w:rsid w:val="00A926A3"/>
    <w:rsid w:val="00A933B7"/>
    <w:rsid w:val="00A93DAE"/>
    <w:rsid w:val="00A95104"/>
    <w:rsid w:val="00AA3C1A"/>
    <w:rsid w:val="00AA5195"/>
    <w:rsid w:val="00AA6114"/>
    <w:rsid w:val="00AB05F3"/>
    <w:rsid w:val="00AC24B5"/>
    <w:rsid w:val="00AC2CCF"/>
    <w:rsid w:val="00AC327B"/>
    <w:rsid w:val="00AC3B82"/>
    <w:rsid w:val="00AC4752"/>
    <w:rsid w:val="00AC4C3D"/>
    <w:rsid w:val="00AC636F"/>
    <w:rsid w:val="00AC706A"/>
    <w:rsid w:val="00AC787A"/>
    <w:rsid w:val="00AD1FA3"/>
    <w:rsid w:val="00AE1A3B"/>
    <w:rsid w:val="00AE3348"/>
    <w:rsid w:val="00AE4359"/>
    <w:rsid w:val="00AE7A6D"/>
    <w:rsid w:val="00AF0635"/>
    <w:rsid w:val="00AF10E1"/>
    <w:rsid w:val="00AF46B1"/>
    <w:rsid w:val="00AF5584"/>
    <w:rsid w:val="00AF7B23"/>
    <w:rsid w:val="00B02257"/>
    <w:rsid w:val="00B059F1"/>
    <w:rsid w:val="00B073E2"/>
    <w:rsid w:val="00B1003C"/>
    <w:rsid w:val="00B1027A"/>
    <w:rsid w:val="00B10FAA"/>
    <w:rsid w:val="00B17C1B"/>
    <w:rsid w:val="00B2230E"/>
    <w:rsid w:val="00B232BE"/>
    <w:rsid w:val="00B31BC0"/>
    <w:rsid w:val="00B3404A"/>
    <w:rsid w:val="00B34CDC"/>
    <w:rsid w:val="00B353E4"/>
    <w:rsid w:val="00B36E30"/>
    <w:rsid w:val="00B377EC"/>
    <w:rsid w:val="00B4057E"/>
    <w:rsid w:val="00B41571"/>
    <w:rsid w:val="00B416B3"/>
    <w:rsid w:val="00B44CD1"/>
    <w:rsid w:val="00B47D3F"/>
    <w:rsid w:val="00B50DAC"/>
    <w:rsid w:val="00B515A6"/>
    <w:rsid w:val="00B60A41"/>
    <w:rsid w:val="00B611F4"/>
    <w:rsid w:val="00B62FE7"/>
    <w:rsid w:val="00B72EB9"/>
    <w:rsid w:val="00B73501"/>
    <w:rsid w:val="00B82798"/>
    <w:rsid w:val="00B83E2D"/>
    <w:rsid w:val="00B85A2E"/>
    <w:rsid w:val="00B90E2A"/>
    <w:rsid w:val="00B91CD6"/>
    <w:rsid w:val="00B9230A"/>
    <w:rsid w:val="00BA5591"/>
    <w:rsid w:val="00BA562F"/>
    <w:rsid w:val="00BB095B"/>
    <w:rsid w:val="00BC3B5C"/>
    <w:rsid w:val="00BC49C2"/>
    <w:rsid w:val="00BC70C2"/>
    <w:rsid w:val="00BD2A4D"/>
    <w:rsid w:val="00BD2B64"/>
    <w:rsid w:val="00BE18C2"/>
    <w:rsid w:val="00BE70C3"/>
    <w:rsid w:val="00BF09E8"/>
    <w:rsid w:val="00BF0DC2"/>
    <w:rsid w:val="00BF194E"/>
    <w:rsid w:val="00BF4D53"/>
    <w:rsid w:val="00C0138C"/>
    <w:rsid w:val="00C062B2"/>
    <w:rsid w:val="00C11F3B"/>
    <w:rsid w:val="00C14245"/>
    <w:rsid w:val="00C2075B"/>
    <w:rsid w:val="00C302DC"/>
    <w:rsid w:val="00C41B22"/>
    <w:rsid w:val="00C4342B"/>
    <w:rsid w:val="00C436CC"/>
    <w:rsid w:val="00C4478F"/>
    <w:rsid w:val="00C4577B"/>
    <w:rsid w:val="00C4692A"/>
    <w:rsid w:val="00C47974"/>
    <w:rsid w:val="00C5030B"/>
    <w:rsid w:val="00C543F9"/>
    <w:rsid w:val="00C54A8D"/>
    <w:rsid w:val="00C54E4A"/>
    <w:rsid w:val="00C55D4F"/>
    <w:rsid w:val="00C60632"/>
    <w:rsid w:val="00C63B43"/>
    <w:rsid w:val="00C64E14"/>
    <w:rsid w:val="00C6524C"/>
    <w:rsid w:val="00C65BA2"/>
    <w:rsid w:val="00C721BA"/>
    <w:rsid w:val="00C725D6"/>
    <w:rsid w:val="00C75DDE"/>
    <w:rsid w:val="00C772FA"/>
    <w:rsid w:val="00C8183B"/>
    <w:rsid w:val="00C82CB1"/>
    <w:rsid w:val="00C839F8"/>
    <w:rsid w:val="00C863A4"/>
    <w:rsid w:val="00C86AF4"/>
    <w:rsid w:val="00C91EE4"/>
    <w:rsid w:val="00C9664E"/>
    <w:rsid w:val="00CA49BB"/>
    <w:rsid w:val="00CA4E02"/>
    <w:rsid w:val="00CA5B9E"/>
    <w:rsid w:val="00CB50F2"/>
    <w:rsid w:val="00CB75B2"/>
    <w:rsid w:val="00CC3C8F"/>
    <w:rsid w:val="00CC3E22"/>
    <w:rsid w:val="00CC5297"/>
    <w:rsid w:val="00CC7DDA"/>
    <w:rsid w:val="00CD1B36"/>
    <w:rsid w:val="00CD29D0"/>
    <w:rsid w:val="00CD3E58"/>
    <w:rsid w:val="00CD6D26"/>
    <w:rsid w:val="00CE0D6F"/>
    <w:rsid w:val="00CE131E"/>
    <w:rsid w:val="00CE1895"/>
    <w:rsid w:val="00CE368B"/>
    <w:rsid w:val="00CE4FCE"/>
    <w:rsid w:val="00CF44EA"/>
    <w:rsid w:val="00D01B34"/>
    <w:rsid w:val="00D10E26"/>
    <w:rsid w:val="00D12618"/>
    <w:rsid w:val="00D13839"/>
    <w:rsid w:val="00D14FA7"/>
    <w:rsid w:val="00D15ABF"/>
    <w:rsid w:val="00D17219"/>
    <w:rsid w:val="00D17F02"/>
    <w:rsid w:val="00D21509"/>
    <w:rsid w:val="00D21B0E"/>
    <w:rsid w:val="00D230E9"/>
    <w:rsid w:val="00D24613"/>
    <w:rsid w:val="00D31EB2"/>
    <w:rsid w:val="00D325F5"/>
    <w:rsid w:val="00D32AF6"/>
    <w:rsid w:val="00D33B40"/>
    <w:rsid w:val="00D3711A"/>
    <w:rsid w:val="00D37480"/>
    <w:rsid w:val="00D44AAA"/>
    <w:rsid w:val="00D52B9D"/>
    <w:rsid w:val="00D53B0F"/>
    <w:rsid w:val="00D56386"/>
    <w:rsid w:val="00D61C95"/>
    <w:rsid w:val="00D63138"/>
    <w:rsid w:val="00D65ABB"/>
    <w:rsid w:val="00D67AFF"/>
    <w:rsid w:val="00D67D28"/>
    <w:rsid w:val="00D707F0"/>
    <w:rsid w:val="00D73037"/>
    <w:rsid w:val="00D739FC"/>
    <w:rsid w:val="00D75CFC"/>
    <w:rsid w:val="00D771E4"/>
    <w:rsid w:val="00D8166D"/>
    <w:rsid w:val="00D823A8"/>
    <w:rsid w:val="00D82FEC"/>
    <w:rsid w:val="00D836DF"/>
    <w:rsid w:val="00D87038"/>
    <w:rsid w:val="00D9087F"/>
    <w:rsid w:val="00D90D18"/>
    <w:rsid w:val="00D90D61"/>
    <w:rsid w:val="00D933AE"/>
    <w:rsid w:val="00D9749B"/>
    <w:rsid w:val="00DA2898"/>
    <w:rsid w:val="00DA40E4"/>
    <w:rsid w:val="00DA4581"/>
    <w:rsid w:val="00DA69B9"/>
    <w:rsid w:val="00DA722B"/>
    <w:rsid w:val="00DB13E4"/>
    <w:rsid w:val="00DB2FF9"/>
    <w:rsid w:val="00DB32F6"/>
    <w:rsid w:val="00DB50CA"/>
    <w:rsid w:val="00DB7A9D"/>
    <w:rsid w:val="00DC3E94"/>
    <w:rsid w:val="00DC7328"/>
    <w:rsid w:val="00DC7660"/>
    <w:rsid w:val="00DD3151"/>
    <w:rsid w:val="00DD4CEC"/>
    <w:rsid w:val="00DD5ED3"/>
    <w:rsid w:val="00DD6D23"/>
    <w:rsid w:val="00DE0CA2"/>
    <w:rsid w:val="00DE192F"/>
    <w:rsid w:val="00DF3637"/>
    <w:rsid w:val="00E01EEA"/>
    <w:rsid w:val="00E0229F"/>
    <w:rsid w:val="00E05505"/>
    <w:rsid w:val="00E059B8"/>
    <w:rsid w:val="00E10F95"/>
    <w:rsid w:val="00E131A5"/>
    <w:rsid w:val="00E13F0E"/>
    <w:rsid w:val="00E1676C"/>
    <w:rsid w:val="00E17EA9"/>
    <w:rsid w:val="00E21494"/>
    <w:rsid w:val="00E2436A"/>
    <w:rsid w:val="00E248AB"/>
    <w:rsid w:val="00E26F42"/>
    <w:rsid w:val="00E302C8"/>
    <w:rsid w:val="00E30465"/>
    <w:rsid w:val="00E31761"/>
    <w:rsid w:val="00E329E1"/>
    <w:rsid w:val="00E338F3"/>
    <w:rsid w:val="00E4077B"/>
    <w:rsid w:val="00E41390"/>
    <w:rsid w:val="00E41D45"/>
    <w:rsid w:val="00E41E27"/>
    <w:rsid w:val="00E507D9"/>
    <w:rsid w:val="00E51682"/>
    <w:rsid w:val="00E56CBB"/>
    <w:rsid w:val="00E5710A"/>
    <w:rsid w:val="00E624F0"/>
    <w:rsid w:val="00E67CB7"/>
    <w:rsid w:val="00E752AA"/>
    <w:rsid w:val="00E83C06"/>
    <w:rsid w:val="00E84DA6"/>
    <w:rsid w:val="00E86582"/>
    <w:rsid w:val="00E87CD1"/>
    <w:rsid w:val="00E9262C"/>
    <w:rsid w:val="00E974F3"/>
    <w:rsid w:val="00EA0CD9"/>
    <w:rsid w:val="00EA0E25"/>
    <w:rsid w:val="00EA2E97"/>
    <w:rsid w:val="00EA4BF9"/>
    <w:rsid w:val="00EA5402"/>
    <w:rsid w:val="00EB250A"/>
    <w:rsid w:val="00EB3E3B"/>
    <w:rsid w:val="00EB747B"/>
    <w:rsid w:val="00EC15FA"/>
    <w:rsid w:val="00EC6411"/>
    <w:rsid w:val="00EC6DCD"/>
    <w:rsid w:val="00EC7A96"/>
    <w:rsid w:val="00ED16C3"/>
    <w:rsid w:val="00ED6732"/>
    <w:rsid w:val="00ED67A0"/>
    <w:rsid w:val="00EE1061"/>
    <w:rsid w:val="00EE55D9"/>
    <w:rsid w:val="00EE7366"/>
    <w:rsid w:val="00EF0259"/>
    <w:rsid w:val="00EF2495"/>
    <w:rsid w:val="00EF2858"/>
    <w:rsid w:val="00EF6E3E"/>
    <w:rsid w:val="00F00609"/>
    <w:rsid w:val="00F025E2"/>
    <w:rsid w:val="00F06E36"/>
    <w:rsid w:val="00F1184D"/>
    <w:rsid w:val="00F11858"/>
    <w:rsid w:val="00F11F5E"/>
    <w:rsid w:val="00F14348"/>
    <w:rsid w:val="00F168B7"/>
    <w:rsid w:val="00F16C7E"/>
    <w:rsid w:val="00F22B1F"/>
    <w:rsid w:val="00F23027"/>
    <w:rsid w:val="00F2351F"/>
    <w:rsid w:val="00F25C54"/>
    <w:rsid w:val="00F26289"/>
    <w:rsid w:val="00F33AE7"/>
    <w:rsid w:val="00F33B74"/>
    <w:rsid w:val="00F357EE"/>
    <w:rsid w:val="00F370E0"/>
    <w:rsid w:val="00F41217"/>
    <w:rsid w:val="00F42610"/>
    <w:rsid w:val="00F46A26"/>
    <w:rsid w:val="00F471B1"/>
    <w:rsid w:val="00F47BD2"/>
    <w:rsid w:val="00F52DF8"/>
    <w:rsid w:val="00F55C1B"/>
    <w:rsid w:val="00F56DE9"/>
    <w:rsid w:val="00F617A9"/>
    <w:rsid w:val="00F64653"/>
    <w:rsid w:val="00F70386"/>
    <w:rsid w:val="00F707A2"/>
    <w:rsid w:val="00F73862"/>
    <w:rsid w:val="00F74E82"/>
    <w:rsid w:val="00F74F78"/>
    <w:rsid w:val="00F76CFF"/>
    <w:rsid w:val="00F8099C"/>
    <w:rsid w:val="00F81C1B"/>
    <w:rsid w:val="00F846E8"/>
    <w:rsid w:val="00F874C4"/>
    <w:rsid w:val="00F874E0"/>
    <w:rsid w:val="00F94EBB"/>
    <w:rsid w:val="00F95E04"/>
    <w:rsid w:val="00F971BE"/>
    <w:rsid w:val="00FA4D8B"/>
    <w:rsid w:val="00FA5696"/>
    <w:rsid w:val="00FA66C3"/>
    <w:rsid w:val="00FB21B9"/>
    <w:rsid w:val="00FB289E"/>
    <w:rsid w:val="00FB4354"/>
    <w:rsid w:val="00FB653D"/>
    <w:rsid w:val="00FC0A05"/>
    <w:rsid w:val="00FC14CF"/>
    <w:rsid w:val="00FC1659"/>
    <w:rsid w:val="00FC23B6"/>
    <w:rsid w:val="00FC2965"/>
    <w:rsid w:val="00FC7719"/>
    <w:rsid w:val="00FD0F3E"/>
    <w:rsid w:val="00FD0FE6"/>
    <w:rsid w:val="00FD33DC"/>
    <w:rsid w:val="00FD5183"/>
    <w:rsid w:val="00FD58D1"/>
    <w:rsid w:val="00FD5F0A"/>
    <w:rsid w:val="00FE0D3F"/>
    <w:rsid w:val="00FE38D9"/>
    <w:rsid w:val="00FE3F3F"/>
    <w:rsid w:val="00FE534E"/>
    <w:rsid w:val="00FE5B46"/>
    <w:rsid w:val="00FE605A"/>
    <w:rsid w:val="00FE6762"/>
    <w:rsid w:val="00FF0406"/>
    <w:rsid w:val="00FF0BF9"/>
    <w:rsid w:val="00FF128C"/>
    <w:rsid w:val="00FF487E"/>
    <w:rsid w:val="00FF4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354"/>
    <w:pPr>
      <w:widowControl w:val="0"/>
      <w:jc w:val="both"/>
    </w:pPr>
    <w:rPr>
      <w:sz w:val="24"/>
      <w:szCs w:val="24"/>
    </w:rPr>
  </w:style>
  <w:style w:type="paragraph" w:styleId="1">
    <w:name w:val="heading 1"/>
    <w:basedOn w:val="2"/>
    <w:next w:val="a"/>
    <w:link w:val="1Char"/>
    <w:uiPriority w:val="9"/>
    <w:qFormat/>
    <w:rsid w:val="008061B3"/>
    <w:pPr>
      <w:numPr>
        <w:numId w:val="1"/>
      </w:numPr>
      <w:spacing w:before="340" w:after="330" w:line="578" w:lineRule="auto"/>
      <w:outlineLvl w:val="0"/>
    </w:pPr>
    <w:rPr>
      <w:b w:val="0"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732A"/>
    <w:pPr>
      <w:keepNext/>
      <w:keepLines/>
      <w:numPr>
        <w:numId w:val="2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7DD1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2164"/>
    <w:pPr>
      <w:keepNext/>
      <w:keepLines/>
      <w:spacing w:before="280" w:after="290" w:line="240" w:lineRule="atLeast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963B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F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F5A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595F5A"/>
  </w:style>
  <w:style w:type="character" w:customStyle="1" w:styleId="1Char">
    <w:name w:val="标题 1 Char"/>
    <w:basedOn w:val="a0"/>
    <w:link w:val="1"/>
    <w:uiPriority w:val="9"/>
    <w:rsid w:val="008061B3"/>
    <w:rPr>
      <w:rFonts w:asciiTheme="majorHAnsi" w:eastAsiaTheme="majorEastAsia" w:hAnsiTheme="majorHAnsi" w:cstheme="majorBidi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73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45A59"/>
    <w:rPr>
      <w:color w:val="0044B3"/>
      <w:u w:val="single"/>
      <w:bdr w:val="none" w:sz="0" w:space="0" w:color="auto" w:frame="1"/>
    </w:rPr>
  </w:style>
  <w:style w:type="paragraph" w:customStyle="1" w:styleId="line874">
    <w:name w:val="line874"/>
    <w:basedOn w:val="a"/>
    <w:rsid w:val="002869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3Char">
    <w:name w:val="标题 3 Char"/>
    <w:basedOn w:val="a0"/>
    <w:link w:val="3"/>
    <w:uiPriority w:val="9"/>
    <w:rsid w:val="002E7DD1"/>
    <w:rPr>
      <w:b/>
      <w:bCs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D1012"/>
    <w:pPr>
      <w:widowControl/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宋体" w:hAnsi="Courier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3D1012"/>
    <w:rPr>
      <w:rFonts w:ascii="Courier" w:eastAsia="宋体" w:hAnsi="Courier" w:cs="宋体"/>
      <w:kern w:val="0"/>
      <w:sz w:val="24"/>
      <w:szCs w:val="24"/>
      <w:shd w:val="clear" w:color="auto" w:fill="F3F5F7"/>
    </w:rPr>
  </w:style>
  <w:style w:type="character" w:styleId="a7">
    <w:name w:val="Strong"/>
    <w:basedOn w:val="a0"/>
    <w:uiPriority w:val="22"/>
    <w:qFormat/>
    <w:rsid w:val="003D1012"/>
    <w:rPr>
      <w:b/>
      <w:bCs/>
    </w:rPr>
  </w:style>
  <w:style w:type="character" w:customStyle="1" w:styleId="linenumber1">
    <w:name w:val="linenumber1"/>
    <w:basedOn w:val="a0"/>
    <w:rsid w:val="003D1012"/>
    <w:rPr>
      <w:color w:val="808080"/>
    </w:rPr>
  </w:style>
  <w:style w:type="character" w:customStyle="1" w:styleId="id1">
    <w:name w:val="id1"/>
    <w:basedOn w:val="a0"/>
    <w:rsid w:val="003D1012"/>
    <w:rPr>
      <w:color w:val="000000"/>
    </w:rPr>
  </w:style>
  <w:style w:type="character" w:customStyle="1" w:styleId="comment2">
    <w:name w:val="comment2"/>
    <w:basedOn w:val="a0"/>
    <w:rsid w:val="003D1012"/>
    <w:rPr>
      <w:color w:val="008000"/>
      <w:shd w:val="clear" w:color="auto" w:fill="DDDDFF"/>
    </w:rPr>
  </w:style>
  <w:style w:type="character" w:customStyle="1" w:styleId="resword1">
    <w:name w:val="resword1"/>
    <w:basedOn w:val="a0"/>
    <w:rsid w:val="003D1012"/>
    <w:rPr>
      <w:color w:val="A00000"/>
    </w:rPr>
  </w:style>
  <w:style w:type="character" w:customStyle="1" w:styleId="line">
    <w:name w:val="line"/>
    <w:basedOn w:val="a0"/>
    <w:rsid w:val="003D1012"/>
  </w:style>
  <w:style w:type="character" w:customStyle="1" w:styleId="char1">
    <w:name w:val="char1"/>
    <w:basedOn w:val="a0"/>
    <w:rsid w:val="001B713C"/>
    <w:rPr>
      <w:color w:val="004080"/>
    </w:rPr>
  </w:style>
  <w:style w:type="character" w:customStyle="1" w:styleId="number1">
    <w:name w:val="number1"/>
    <w:basedOn w:val="a0"/>
    <w:rsid w:val="001B713C"/>
    <w:rPr>
      <w:color w:val="0080C0"/>
    </w:rPr>
  </w:style>
  <w:style w:type="character" w:customStyle="1" w:styleId="string1">
    <w:name w:val="string1"/>
    <w:basedOn w:val="a0"/>
    <w:rsid w:val="001B713C"/>
    <w:rPr>
      <w:color w:val="004080"/>
    </w:rPr>
  </w:style>
  <w:style w:type="character" w:customStyle="1" w:styleId="consword1">
    <w:name w:val="consword1"/>
    <w:basedOn w:val="a0"/>
    <w:rsid w:val="001B713C"/>
    <w:rPr>
      <w:b/>
      <w:bCs/>
      <w:color w:val="008080"/>
    </w:rPr>
  </w:style>
  <w:style w:type="paragraph" w:customStyle="1" w:styleId="line867">
    <w:name w:val="line867"/>
    <w:basedOn w:val="a"/>
    <w:rsid w:val="001B71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HTML0">
    <w:name w:val="HTML Typewriter"/>
    <w:basedOn w:val="a0"/>
    <w:uiPriority w:val="99"/>
    <w:semiHidden/>
    <w:unhideWhenUsed/>
    <w:rsid w:val="001B713C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76887"/>
    <w:pPr>
      <w:widowControl/>
      <w:spacing w:before="480" w:after="0" w:line="276" w:lineRule="auto"/>
      <w:jc w:val="left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76887"/>
  </w:style>
  <w:style w:type="paragraph" w:styleId="20">
    <w:name w:val="toc 2"/>
    <w:basedOn w:val="a"/>
    <w:next w:val="a"/>
    <w:autoRedefine/>
    <w:uiPriority w:val="39"/>
    <w:unhideWhenUsed/>
    <w:qFormat/>
    <w:rsid w:val="0037688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76887"/>
    <w:pPr>
      <w:ind w:leftChars="400" w:left="840"/>
    </w:pPr>
  </w:style>
  <w:style w:type="paragraph" w:styleId="a8">
    <w:name w:val="Balloon Text"/>
    <w:basedOn w:val="a"/>
    <w:link w:val="Char2"/>
    <w:uiPriority w:val="99"/>
    <w:semiHidden/>
    <w:unhideWhenUsed/>
    <w:rsid w:val="0037688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76887"/>
    <w:rPr>
      <w:sz w:val="18"/>
      <w:szCs w:val="18"/>
    </w:rPr>
  </w:style>
  <w:style w:type="table" w:styleId="a9">
    <w:name w:val="Table Grid"/>
    <w:basedOn w:val="a1"/>
    <w:uiPriority w:val="59"/>
    <w:rsid w:val="00A828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64DC9"/>
    <w:pPr>
      <w:widowControl/>
      <w:ind w:firstLineChars="200" w:firstLine="420"/>
      <w:jc w:val="left"/>
    </w:pPr>
    <w:rPr>
      <w:rFonts w:ascii="宋体" w:eastAsia="宋体" w:hAnsi="宋体" w:cs="宋体"/>
      <w:kern w:val="0"/>
    </w:rPr>
  </w:style>
  <w:style w:type="character" w:customStyle="1" w:styleId="4Char">
    <w:name w:val="标题 4 Char"/>
    <w:basedOn w:val="a0"/>
    <w:link w:val="4"/>
    <w:uiPriority w:val="9"/>
    <w:rsid w:val="0086216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b">
    <w:name w:val="Normal (Web)"/>
    <w:basedOn w:val="a"/>
    <w:uiPriority w:val="99"/>
    <w:unhideWhenUsed/>
    <w:rsid w:val="00710F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headline-content2">
    <w:name w:val="headline-content2"/>
    <w:basedOn w:val="a0"/>
    <w:rsid w:val="00DD3151"/>
  </w:style>
  <w:style w:type="paragraph" w:styleId="ac">
    <w:name w:val="Document Map"/>
    <w:basedOn w:val="a"/>
    <w:link w:val="Char3"/>
    <w:uiPriority w:val="99"/>
    <w:semiHidden/>
    <w:unhideWhenUsed/>
    <w:rsid w:val="00D10E2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D10E26"/>
    <w:rPr>
      <w:rFonts w:ascii="宋体" w:eastAsia="宋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63B29"/>
    <w:rPr>
      <w:b/>
      <w:bCs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477C52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477C52"/>
    <w:pPr>
      <w:jc w:val="left"/>
    </w:pPr>
  </w:style>
  <w:style w:type="character" w:customStyle="1" w:styleId="Char4">
    <w:name w:val="批注文字 Char"/>
    <w:basedOn w:val="a0"/>
    <w:link w:val="ae"/>
    <w:uiPriority w:val="99"/>
    <w:semiHidden/>
    <w:rsid w:val="00477C52"/>
    <w:rPr>
      <w:sz w:val="24"/>
      <w:szCs w:val="24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477C52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477C52"/>
    <w:rPr>
      <w:b/>
      <w:bCs/>
    </w:rPr>
  </w:style>
  <w:style w:type="character" w:styleId="HTML1">
    <w:name w:val="HTML Code"/>
    <w:basedOn w:val="a0"/>
    <w:uiPriority w:val="99"/>
    <w:semiHidden/>
    <w:unhideWhenUsed/>
    <w:rsid w:val="0006016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9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33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0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2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327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7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5477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3151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0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9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7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0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167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1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99672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27239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8248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517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73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4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5507">
                      <w:marLeft w:val="0"/>
                      <w:marRight w:val="0"/>
                      <w:marTop w:val="120"/>
                      <w:marBottom w:val="120"/>
                      <w:divBdr>
                        <w:top w:val="single" w:sz="8" w:space="0" w:color="AEBDCC"/>
                        <w:left w:val="single" w:sz="8" w:space="0" w:color="AEBDCC"/>
                        <w:bottom w:val="single" w:sz="8" w:space="0" w:color="AEBDCC"/>
                        <w:right w:val="single" w:sz="8" w:space="0" w:color="AEBDCC"/>
                      </w:divBdr>
                    </w:div>
                  </w:divsChild>
                </w:div>
              </w:divsChild>
            </w:div>
          </w:divsChild>
        </w:div>
      </w:divsChild>
    </w:div>
    <w:div w:id="8560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068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2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27805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7020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8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5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3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48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32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500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1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05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7218">
                      <w:marLeft w:val="0"/>
                      <w:marRight w:val="0"/>
                      <w:marTop w:val="120"/>
                      <w:marBottom w:val="120"/>
                      <w:divBdr>
                        <w:top w:val="single" w:sz="8" w:space="0" w:color="AEBDCC"/>
                        <w:left w:val="single" w:sz="8" w:space="0" w:color="AEBDCC"/>
                        <w:bottom w:val="single" w:sz="8" w:space="0" w:color="AEBDCC"/>
                        <w:right w:val="single" w:sz="8" w:space="0" w:color="AEBDCC"/>
                      </w:divBdr>
                    </w:div>
                  </w:divsChild>
                </w:div>
                <w:div w:id="32008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7828">
                      <w:marLeft w:val="0"/>
                      <w:marRight w:val="0"/>
                      <w:marTop w:val="120"/>
                      <w:marBottom w:val="120"/>
                      <w:divBdr>
                        <w:top w:val="single" w:sz="8" w:space="0" w:color="AEBDCC"/>
                        <w:left w:val="single" w:sz="8" w:space="0" w:color="AEBDCC"/>
                        <w:bottom w:val="single" w:sz="8" w:space="0" w:color="AEBDCC"/>
                        <w:right w:val="single" w:sz="8" w:space="0" w:color="AEBDCC"/>
                      </w:divBdr>
                    </w:div>
                  </w:divsChild>
                </w:div>
              </w:divsChild>
            </w:div>
          </w:divsChild>
        </w:div>
      </w:divsChild>
    </w:div>
    <w:div w:id="1263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13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0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71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3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61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8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4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0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2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31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2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3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60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6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62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1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6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5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9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4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4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5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1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43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0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28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7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9536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5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0033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2102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8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1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73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://baike.baidu.com/view/330120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45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://10.58.120.19/ActionResult" TargetMode="External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A7A81-10BB-4078-B5A4-BA33AEF3E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12654</TotalTime>
  <Pages>31</Pages>
  <Words>3297</Words>
  <Characters>18797</Characters>
  <Application>Microsoft Office Word</Application>
  <DocSecurity>0</DocSecurity>
  <Lines>156</Lines>
  <Paragraphs>44</Paragraphs>
  <ScaleCrop>false</ScaleCrop>
  <Company/>
  <LinksUpToDate>false</LinksUpToDate>
  <CharactersWithSpaces>22050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liuzw</cp:lastModifiedBy>
  <cp:revision>945</cp:revision>
  <dcterms:created xsi:type="dcterms:W3CDTF">2012-01-06T07:07:00Z</dcterms:created>
  <dcterms:modified xsi:type="dcterms:W3CDTF">2012-09-13T02:11:00Z</dcterms:modified>
</cp:coreProperties>
</file>